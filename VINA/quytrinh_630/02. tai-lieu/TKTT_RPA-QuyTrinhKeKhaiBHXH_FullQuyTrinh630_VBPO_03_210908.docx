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D42EB" w14:textId="77777777" w:rsidR="00235A9B" w:rsidRPr="00DB4D51" w:rsidRDefault="00235A9B" w:rsidP="00F30449">
      <w:pPr>
        <w:pStyle w:val="Title"/>
        <w:spacing w:before="180" w:after="120" w:line="276" w:lineRule="auto"/>
        <w:rPr>
          <w:rFonts w:ascii="Times New Roman" w:hAnsi="Times New Roman"/>
          <w:b/>
          <w:sz w:val="22"/>
        </w:rPr>
      </w:pPr>
    </w:p>
    <w:p w14:paraId="603CE239" w14:textId="77777777" w:rsidR="00235A9B" w:rsidRPr="00DB4D51" w:rsidRDefault="00235A9B" w:rsidP="00F30449">
      <w:pPr>
        <w:pStyle w:val="Title"/>
        <w:spacing w:before="180" w:after="120" w:line="276" w:lineRule="auto"/>
        <w:rPr>
          <w:rFonts w:ascii="Times New Roman" w:hAnsi="Times New Roman"/>
          <w:b/>
          <w:sz w:val="22"/>
        </w:rPr>
      </w:pPr>
    </w:p>
    <w:p w14:paraId="1ABF8F09" w14:textId="77777777" w:rsidR="00235A9B" w:rsidRPr="00DB4D51" w:rsidRDefault="00235A9B" w:rsidP="00F30449">
      <w:pPr>
        <w:pStyle w:val="Title"/>
        <w:spacing w:before="180" w:after="120" w:line="276" w:lineRule="auto"/>
        <w:rPr>
          <w:rFonts w:ascii="Times New Roman" w:hAnsi="Times New Roman"/>
          <w:b/>
          <w:sz w:val="22"/>
        </w:rPr>
      </w:pPr>
    </w:p>
    <w:p w14:paraId="41DF0D15" w14:textId="77777777" w:rsidR="00235A9B" w:rsidRPr="00DB4D51" w:rsidRDefault="00235A9B" w:rsidP="00F30449">
      <w:pPr>
        <w:pStyle w:val="Title"/>
        <w:spacing w:before="180" w:after="120" w:line="276" w:lineRule="auto"/>
        <w:rPr>
          <w:rFonts w:ascii="Times New Roman" w:hAnsi="Times New Roman"/>
          <w:b/>
          <w:sz w:val="22"/>
        </w:rPr>
      </w:pPr>
    </w:p>
    <w:p w14:paraId="2505BD0A" w14:textId="77777777" w:rsidR="00235A9B" w:rsidRPr="00DB4D51" w:rsidRDefault="00235A9B" w:rsidP="00F30449">
      <w:pPr>
        <w:pStyle w:val="Title"/>
        <w:spacing w:before="180" w:after="120" w:line="276" w:lineRule="auto"/>
        <w:rPr>
          <w:rFonts w:ascii="Times New Roman" w:hAnsi="Times New Roman"/>
          <w:b/>
          <w:sz w:val="22"/>
        </w:rPr>
      </w:pPr>
    </w:p>
    <w:p w14:paraId="6831FD60" w14:textId="77777777" w:rsidR="00235A9B" w:rsidRPr="00DB4D51" w:rsidRDefault="00235A9B" w:rsidP="00F30449">
      <w:pPr>
        <w:pStyle w:val="Title"/>
        <w:spacing w:before="180" w:after="120" w:line="276" w:lineRule="auto"/>
        <w:rPr>
          <w:rFonts w:ascii="Times New Roman" w:hAnsi="Times New Roman"/>
          <w:b/>
          <w:sz w:val="22"/>
        </w:rPr>
      </w:pPr>
    </w:p>
    <w:p w14:paraId="468B822D" w14:textId="77777777" w:rsidR="00235A9B" w:rsidRPr="00DB4D51" w:rsidRDefault="00235A9B" w:rsidP="00F30449">
      <w:pPr>
        <w:pStyle w:val="Title"/>
        <w:spacing w:before="180" w:after="120" w:line="276" w:lineRule="auto"/>
        <w:rPr>
          <w:rFonts w:ascii="Times New Roman" w:hAnsi="Times New Roman"/>
          <w:b/>
          <w:sz w:val="22"/>
        </w:rPr>
      </w:pPr>
    </w:p>
    <w:p w14:paraId="0D2F6E31" w14:textId="77777777" w:rsidR="00DB4D51" w:rsidRPr="00DB4D51" w:rsidRDefault="00DB4D51" w:rsidP="00DB4D51">
      <w:pPr>
        <w:pStyle w:val="Title"/>
        <w:pBdr>
          <w:bottom w:val="single" w:sz="6" w:space="1" w:color="auto"/>
        </w:pBdr>
        <w:spacing w:before="180" w:after="120" w:line="276" w:lineRule="auto"/>
        <w:rPr>
          <w:rFonts w:ascii="Times New Roman" w:hAnsi="Times New Roman"/>
          <w:b/>
          <w:sz w:val="48"/>
          <w:szCs w:val="32"/>
          <w:lang w:val="vi-VN"/>
        </w:rPr>
      </w:pPr>
      <w:r w:rsidRPr="00DB4D51">
        <w:rPr>
          <w:rFonts w:ascii="Times New Roman" w:hAnsi="Times New Roman"/>
          <w:b/>
          <w:sz w:val="48"/>
          <w:szCs w:val="32"/>
          <w:lang w:val="vi-VN"/>
        </w:rPr>
        <w:t>TÀI LIỆU THIẾT KẾ TỔNG THỂ</w:t>
      </w:r>
    </w:p>
    <w:p w14:paraId="710DCD63" w14:textId="77777777" w:rsidR="00235A9B" w:rsidRPr="00DB4D51" w:rsidRDefault="00235A9B" w:rsidP="00F30449">
      <w:pPr>
        <w:pStyle w:val="Title"/>
        <w:spacing w:before="180" w:after="120" w:line="276" w:lineRule="auto"/>
        <w:rPr>
          <w:rFonts w:ascii="Times New Roman" w:hAnsi="Times New Roman"/>
          <w:b/>
          <w:sz w:val="22"/>
          <w:lang w:val="vi-VN"/>
        </w:rPr>
      </w:pPr>
    </w:p>
    <w:p w14:paraId="57E2635B" w14:textId="4DBEC112" w:rsidR="00D00240" w:rsidRPr="00DB4D51" w:rsidRDefault="00285682" w:rsidP="00F30449">
      <w:pPr>
        <w:pStyle w:val="Title"/>
        <w:spacing w:before="180" w:after="120" w:line="276" w:lineRule="auto"/>
        <w:rPr>
          <w:rFonts w:ascii="Times New Roman" w:hAnsi="Times New Roman"/>
          <w:b/>
          <w:i/>
          <w:sz w:val="48"/>
          <w:szCs w:val="40"/>
          <w:lang w:val="vi-VN"/>
        </w:rPr>
      </w:pPr>
      <w:r w:rsidRPr="00DB4D51">
        <w:rPr>
          <w:rFonts w:ascii="Times New Roman" w:hAnsi="Times New Roman"/>
          <w:b/>
          <w:sz w:val="32"/>
          <w:lang w:val="vi-VN"/>
        </w:rPr>
        <w:t xml:space="preserve">PHẦN MỀM TỰ ĐỘNG HÓA QUY TRÌNH KHAI BÁO THÔNG TIN BẢO HIỂM XÃ HỘI </w:t>
      </w:r>
    </w:p>
    <w:p w14:paraId="3C44690C" w14:textId="6F966BAD" w:rsidR="00D27AA6" w:rsidRPr="00DB4D51" w:rsidRDefault="00D27AA6" w:rsidP="00F30449">
      <w:pPr>
        <w:pStyle w:val="Title"/>
        <w:pBdr>
          <w:bottom w:val="single" w:sz="6" w:space="1" w:color="auto"/>
        </w:pBdr>
        <w:spacing w:before="180" w:after="120" w:line="276" w:lineRule="auto"/>
        <w:rPr>
          <w:rFonts w:ascii="Times New Roman" w:hAnsi="Times New Roman"/>
          <w:b/>
          <w:sz w:val="34"/>
          <w:szCs w:val="34"/>
          <w:lang w:val="vi-VN"/>
        </w:rPr>
      </w:pPr>
      <w:r w:rsidRPr="00DB4D51">
        <w:rPr>
          <w:rFonts w:ascii="Times New Roman" w:hAnsi="Times New Roman"/>
          <w:b/>
          <w:sz w:val="34"/>
          <w:szCs w:val="34"/>
          <w:lang w:val="vi-VN"/>
        </w:rPr>
        <w:t>Q</w:t>
      </w:r>
      <w:r w:rsidR="00EB5BFA">
        <w:rPr>
          <w:rFonts w:ascii="Times New Roman" w:hAnsi="Times New Roman"/>
          <w:b/>
          <w:sz w:val="34"/>
          <w:szCs w:val="34"/>
          <w:lang w:val="vi-VN"/>
        </w:rPr>
        <w:t>uy trình: “Kê khai hồ sơ yêu cầ</w:t>
      </w:r>
      <w:r w:rsidR="00EB5BFA" w:rsidRPr="00EB5BFA">
        <w:rPr>
          <w:rFonts w:ascii="Times New Roman" w:hAnsi="Times New Roman"/>
          <w:b/>
          <w:sz w:val="34"/>
          <w:szCs w:val="34"/>
          <w:lang w:val="vi-VN"/>
        </w:rPr>
        <w:t>u</w:t>
      </w:r>
      <w:r w:rsidRPr="00DB4D51">
        <w:rPr>
          <w:rFonts w:ascii="Times New Roman" w:hAnsi="Times New Roman"/>
          <w:b/>
          <w:sz w:val="34"/>
          <w:szCs w:val="34"/>
          <w:lang w:val="vi-VN"/>
        </w:rPr>
        <w:t>”</w:t>
      </w:r>
    </w:p>
    <w:p w14:paraId="38560C76" w14:textId="3352A724" w:rsidR="00D27AA6" w:rsidRPr="00C67244" w:rsidRDefault="00D27AA6" w:rsidP="00F30449">
      <w:pPr>
        <w:pStyle w:val="Title"/>
        <w:pBdr>
          <w:bottom w:val="single" w:sz="6" w:space="1" w:color="auto"/>
        </w:pBdr>
        <w:spacing w:before="180" w:after="120" w:line="276" w:lineRule="auto"/>
        <w:rPr>
          <w:rFonts w:ascii="Times New Roman" w:hAnsi="Times New Roman"/>
          <w:sz w:val="32"/>
          <w:szCs w:val="26"/>
          <w:lang w:val="vi-VN"/>
        </w:rPr>
      </w:pPr>
      <w:r w:rsidRPr="00DB4D51">
        <w:rPr>
          <w:rFonts w:ascii="Times New Roman" w:hAnsi="Times New Roman"/>
          <w:sz w:val="32"/>
          <w:szCs w:val="26"/>
          <w:lang w:val="vi-VN"/>
        </w:rPr>
        <w:t>(Mã thủ tục 630</w:t>
      </w:r>
      <w:r w:rsidR="00DB4D51" w:rsidRPr="00DB4D51">
        <w:rPr>
          <w:rFonts w:ascii="Times New Roman" w:hAnsi="Times New Roman"/>
          <w:sz w:val="32"/>
          <w:szCs w:val="26"/>
          <w:lang w:val="vi-VN"/>
        </w:rPr>
        <w:t>a</w:t>
      </w:r>
      <w:r w:rsidR="00EB5BFA" w:rsidRPr="00EB5BFA">
        <w:rPr>
          <w:rFonts w:ascii="Times New Roman" w:hAnsi="Times New Roman"/>
          <w:sz w:val="32"/>
          <w:szCs w:val="26"/>
          <w:lang w:val="vi-VN"/>
        </w:rPr>
        <w:t>, 630b, 630c</w:t>
      </w:r>
      <w:r w:rsidRPr="00DB4D51">
        <w:rPr>
          <w:rFonts w:ascii="Times New Roman" w:hAnsi="Times New Roman"/>
          <w:sz w:val="32"/>
          <w:szCs w:val="26"/>
          <w:lang w:val="vi-VN"/>
        </w:rPr>
        <w:t xml:space="preserve"> trong </w:t>
      </w:r>
      <w:r w:rsidR="00DB4D51" w:rsidRPr="00DB4D51">
        <w:rPr>
          <w:rFonts w:ascii="Times New Roman" w:hAnsi="Times New Roman"/>
          <w:sz w:val="32"/>
          <w:szCs w:val="26"/>
          <w:lang w:val="vi-VN"/>
        </w:rPr>
        <w:t>“</w:t>
      </w:r>
      <w:r w:rsidRPr="00DB4D51">
        <w:rPr>
          <w:rFonts w:ascii="Times New Roman" w:hAnsi="Times New Roman"/>
          <w:sz w:val="32"/>
          <w:szCs w:val="26"/>
          <w:lang w:val="vi-VN"/>
        </w:rPr>
        <w:t>Danh sách các nghiệp vụ kê khai hồ sơ điện tử trên cổng dịch vụ công</w:t>
      </w:r>
      <w:r w:rsidR="00DB4D51" w:rsidRPr="00DB4D51">
        <w:rPr>
          <w:rFonts w:ascii="Times New Roman" w:hAnsi="Times New Roman"/>
          <w:sz w:val="32"/>
          <w:szCs w:val="26"/>
          <w:lang w:val="vi-VN"/>
        </w:rPr>
        <w:t>”</w:t>
      </w:r>
      <w:r w:rsidRPr="00DB4D51">
        <w:rPr>
          <w:rFonts w:ascii="Times New Roman" w:hAnsi="Times New Roman"/>
          <w:sz w:val="32"/>
          <w:szCs w:val="26"/>
          <w:lang w:val="vi-VN"/>
        </w:rPr>
        <w:t>).</w:t>
      </w:r>
    </w:p>
    <w:p w14:paraId="6FA3070B" w14:textId="77777777" w:rsidR="00DB4D51" w:rsidRPr="00C67244" w:rsidRDefault="00DB4D51" w:rsidP="00F30449">
      <w:pPr>
        <w:pStyle w:val="Title"/>
        <w:pBdr>
          <w:bottom w:val="single" w:sz="6" w:space="1" w:color="auto"/>
        </w:pBdr>
        <w:spacing w:before="180" w:after="120" w:line="276" w:lineRule="auto"/>
        <w:rPr>
          <w:rFonts w:ascii="Times New Roman" w:hAnsi="Times New Roman"/>
          <w:b/>
          <w:i/>
          <w:sz w:val="40"/>
          <w:szCs w:val="32"/>
          <w:lang w:val="vi-VN"/>
        </w:rPr>
      </w:pPr>
    </w:p>
    <w:tbl>
      <w:tblPr>
        <w:tblStyle w:val="TableGrid"/>
        <w:tblW w:w="4728" w:type="dxa"/>
        <w:tblInd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2968"/>
      </w:tblGrid>
      <w:tr w:rsidR="008D6E4B" w:rsidRPr="00DB4D51" w14:paraId="29340911" w14:textId="77777777" w:rsidTr="00D00240">
        <w:tc>
          <w:tcPr>
            <w:tcW w:w="2552" w:type="dxa"/>
          </w:tcPr>
          <w:p w14:paraId="65601574" w14:textId="77777777" w:rsidR="00D00240" w:rsidRPr="00DB4D51" w:rsidRDefault="00D00240" w:rsidP="00295C8D">
            <w:pPr>
              <w:pStyle w:val="StyleSubtitleCover2TopNoborder"/>
              <w:spacing w:line="276" w:lineRule="auto"/>
              <w:jc w:val="left"/>
              <w:rPr>
                <w:i/>
                <w:sz w:val="28"/>
                <w:szCs w:val="28"/>
              </w:rPr>
            </w:pPr>
            <w:bookmarkStart w:id="0" w:name="_Toc64884803"/>
            <w:bookmarkStart w:id="1" w:name="_Toc524333522"/>
            <w:bookmarkStart w:id="2" w:name="_Toc524344767"/>
            <w:bookmarkStart w:id="3" w:name="_Toc9829776"/>
            <w:bookmarkStart w:id="4" w:name="_Toc10362627"/>
            <w:bookmarkStart w:id="5" w:name="_Toc497871702"/>
            <w:bookmarkStart w:id="6" w:name="_Toc497872046"/>
            <w:bookmarkStart w:id="7" w:name="_Toc497872814"/>
            <w:bookmarkStart w:id="8" w:name="_Toc497872969"/>
            <w:bookmarkStart w:id="9" w:name="_Toc497873017"/>
            <w:r w:rsidRPr="00DB4D51">
              <w:rPr>
                <w:sz w:val="28"/>
                <w:szCs w:val="28"/>
              </w:rPr>
              <w:t xml:space="preserve">Ngày: </w:t>
            </w:r>
          </w:p>
        </w:tc>
        <w:tc>
          <w:tcPr>
            <w:tcW w:w="2176" w:type="dxa"/>
          </w:tcPr>
          <w:p w14:paraId="3223F9D4" w14:textId="597429B7" w:rsidR="00D00240" w:rsidRPr="00DB4D51" w:rsidRDefault="00C64118" w:rsidP="00DB4D51">
            <w:pPr>
              <w:pStyle w:val="StyleSubtitleCover2TopNoborder"/>
              <w:spacing w:line="276" w:lineRule="auto"/>
              <w:rPr>
                <w:sz w:val="28"/>
                <w:szCs w:val="28"/>
              </w:rPr>
            </w:pPr>
            <w:del w:id="10" w:author="TU NGUYEN ANH" w:date="2021-08-19T09:05:00Z">
              <w:r w:rsidRPr="00DB4D51" w:rsidDel="000C1309">
                <w:rPr>
                  <w:i/>
                  <w:sz w:val="28"/>
                  <w:szCs w:val="28"/>
                </w:rPr>
                <w:delText>1</w:delText>
              </w:r>
              <w:r w:rsidR="00867D0F" w:rsidRPr="00DB4D51" w:rsidDel="000C1309">
                <w:rPr>
                  <w:i/>
                  <w:sz w:val="28"/>
                  <w:szCs w:val="28"/>
                </w:rPr>
                <w:delText>7</w:delText>
              </w:r>
            </w:del>
            <w:r w:rsidR="00EB5BFA">
              <w:rPr>
                <w:i/>
                <w:sz w:val="28"/>
                <w:szCs w:val="28"/>
              </w:rPr>
              <w:t>/09</w:t>
            </w:r>
            <w:r w:rsidRPr="00DB4D51">
              <w:rPr>
                <w:i/>
                <w:sz w:val="28"/>
                <w:szCs w:val="28"/>
              </w:rPr>
              <w:t>/2021</w:t>
            </w:r>
          </w:p>
        </w:tc>
      </w:tr>
      <w:tr w:rsidR="008D6E4B" w:rsidRPr="00DB4D51" w14:paraId="1A4899AF" w14:textId="77777777" w:rsidTr="00D00240">
        <w:tc>
          <w:tcPr>
            <w:tcW w:w="2552" w:type="dxa"/>
          </w:tcPr>
          <w:p w14:paraId="4C4C9CDA" w14:textId="717CCA07" w:rsidR="00D00240" w:rsidRPr="00DB4D51" w:rsidRDefault="00D00240" w:rsidP="00295C8D">
            <w:pPr>
              <w:pStyle w:val="StyleSubtitleCover2TopNoborder"/>
              <w:spacing w:line="276" w:lineRule="auto"/>
              <w:ind w:right="160"/>
              <w:jc w:val="left"/>
              <w:rPr>
                <w:i/>
                <w:sz w:val="28"/>
                <w:szCs w:val="28"/>
              </w:rPr>
            </w:pPr>
            <w:r w:rsidRPr="00DB4D51">
              <w:rPr>
                <w:sz w:val="28"/>
                <w:szCs w:val="28"/>
                <w:lang w:val="de-DE"/>
              </w:rPr>
              <w:t xml:space="preserve">Phiên bản: </w:t>
            </w:r>
          </w:p>
        </w:tc>
        <w:tc>
          <w:tcPr>
            <w:tcW w:w="2176" w:type="dxa"/>
          </w:tcPr>
          <w:p w14:paraId="322A4292" w14:textId="48D6C4DE" w:rsidR="00D00240" w:rsidRPr="00DB4D51" w:rsidRDefault="009966D9" w:rsidP="001E6F2D">
            <w:pPr>
              <w:pStyle w:val="StyleSubtitleCover2TopNoborder"/>
              <w:spacing w:line="276" w:lineRule="auto"/>
              <w:jc w:val="left"/>
              <w:rPr>
                <w:sz w:val="28"/>
                <w:szCs w:val="28"/>
              </w:rPr>
            </w:pPr>
            <w:r w:rsidRPr="00DB4D51">
              <w:rPr>
                <w:sz w:val="28"/>
                <w:szCs w:val="28"/>
              </w:rPr>
              <w:t>VinaPayroll</w:t>
            </w:r>
            <w:r w:rsidR="00A46FE1" w:rsidRPr="00DB4D51">
              <w:rPr>
                <w:sz w:val="28"/>
                <w:szCs w:val="28"/>
              </w:rPr>
              <w:t>_HLD_</w:t>
            </w:r>
            <w:r w:rsidR="007942DB" w:rsidRPr="00DB4D51">
              <w:rPr>
                <w:sz w:val="28"/>
                <w:szCs w:val="28"/>
              </w:rPr>
              <w:t>1.0.</w:t>
            </w:r>
            <w:r w:rsidR="001E6F2D">
              <w:rPr>
                <w:sz w:val="28"/>
                <w:szCs w:val="28"/>
              </w:rPr>
              <w:t>4</w:t>
            </w:r>
          </w:p>
        </w:tc>
      </w:tr>
    </w:tbl>
    <w:p w14:paraId="150ADE30" w14:textId="77777777" w:rsidR="00A80A95" w:rsidRPr="00DB4D51" w:rsidRDefault="00A80A95" w:rsidP="00F30449">
      <w:pPr>
        <w:spacing w:line="276" w:lineRule="auto"/>
        <w:rPr>
          <w:rFonts w:ascii="Times New Roman" w:hAnsi="Times New Roman" w:cs="Times New Roman"/>
        </w:rPr>
      </w:pPr>
    </w:p>
    <w:p w14:paraId="5CFA9A0C" w14:textId="77777777" w:rsidR="00A80A95" w:rsidRPr="00DB4D51" w:rsidRDefault="00A80A95" w:rsidP="00F30449">
      <w:pPr>
        <w:spacing w:line="276" w:lineRule="auto"/>
        <w:rPr>
          <w:rFonts w:ascii="Times New Roman" w:hAnsi="Times New Roman" w:cs="Times New Roman"/>
        </w:rPr>
      </w:pPr>
    </w:p>
    <w:p w14:paraId="14F4AA8F" w14:textId="77777777" w:rsidR="00A80A95" w:rsidRPr="00DB4D51" w:rsidRDefault="00A80A95" w:rsidP="00F30449">
      <w:pPr>
        <w:spacing w:line="276" w:lineRule="auto"/>
        <w:rPr>
          <w:rFonts w:ascii="Times New Roman" w:hAnsi="Times New Roman" w:cs="Times New Roman"/>
        </w:rPr>
      </w:pPr>
    </w:p>
    <w:p w14:paraId="093FEE85" w14:textId="77777777" w:rsidR="00A80A95" w:rsidRPr="00DB4D51" w:rsidRDefault="00A80A95" w:rsidP="00F30449">
      <w:pPr>
        <w:spacing w:line="276" w:lineRule="auto"/>
        <w:rPr>
          <w:rFonts w:ascii="Times New Roman" w:hAnsi="Times New Roman" w:cs="Times New Roman"/>
        </w:rPr>
      </w:pPr>
    </w:p>
    <w:p w14:paraId="74AE0B20" w14:textId="77777777" w:rsidR="00A80A95" w:rsidRPr="00DB4D51" w:rsidRDefault="00A80A95" w:rsidP="00F30449">
      <w:pPr>
        <w:spacing w:line="276" w:lineRule="auto"/>
        <w:rPr>
          <w:rFonts w:ascii="Times New Roman" w:hAnsi="Times New Roman" w:cs="Times New Roman"/>
        </w:rPr>
      </w:pPr>
    </w:p>
    <w:p w14:paraId="53EDCE46" w14:textId="77777777" w:rsidR="00A80A95" w:rsidRPr="00DB4D51" w:rsidRDefault="00A80A95" w:rsidP="00F30449">
      <w:pPr>
        <w:spacing w:line="276" w:lineRule="auto"/>
        <w:rPr>
          <w:rFonts w:ascii="Times New Roman" w:hAnsi="Times New Roman" w:cs="Times New Roman"/>
        </w:rPr>
      </w:pPr>
    </w:p>
    <w:p w14:paraId="650F32D0" w14:textId="77777777" w:rsidR="00A80A95" w:rsidRPr="00DB4D51" w:rsidRDefault="00A80A95" w:rsidP="00F30449">
      <w:pPr>
        <w:spacing w:line="276" w:lineRule="auto"/>
        <w:jc w:val="center"/>
        <w:rPr>
          <w:rFonts w:ascii="Times New Roman" w:hAnsi="Times New Roman" w:cs="Times New Roman"/>
        </w:rPr>
      </w:pPr>
    </w:p>
    <w:p w14:paraId="131D382C" w14:textId="77777777" w:rsidR="009808CB" w:rsidRPr="00DB4D51" w:rsidRDefault="00A80A95" w:rsidP="00F30449">
      <w:pPr>
        <w:tabs>
          <w:tab w:val="center" w:pos="4680"/>
        </w:tabs>
        <w:spacing w:line="276" w:lineRule="auto"/>
        <w:rPr>
          <w:rFonts w:ascii="Times New Roman" w:hAnsi="Times New Roman" w:cs="Times New Roman"/>
          <w:b/>
          <w:sz w:val="36"/>
          <w:szCs w:val="36"/>
        </w:rPr>
      </w:pPr>
      <w:r w:rsidRPr="00DB4D51">
        <w:rPr>
          <w:rFonts w:ascii="Times New Roman" w:hAnsi="Times New Roman" w:cs="Times New Roman"/>
        </w:rPr>
        <w:tab/>
      </w:r>
    </w:p>
    <w:p w14:paraId="6300A4F5" w14:textId="77777777" w:rsidR="009808CB" w:rsidRPr="00DB4D51" w:rsidRDefault="009808CB" w:rsidP="00F30449">
      <w:pPr>
        <w:spacing w:line="276" w:lineRule="auto"/>
        <w:rPr>
          <w:rFonts w:ascii="Times New Roman" w:hAnsi="Times New Roman" w:cs="Times New Roman"/>
          <w:sz w:val="36"/>
          <w:szCs w:val="36"/>
        </w:rPr>
      </w:pPr>
    </w:p>
    <w:p w14:paraId="2AC534F4" w14:textId="357E32FE" w:rsidR="00D00240" w:rsidRPr="00DB4D51" w:rsidRDefault="00D00240" w:rsidP="00F30449">
      <w:pPr>
        <w:tabs>
          <w:tab w:val="center" w:pos="4680"/>
        </w:tabs>
        <w:spacing w:line="276" w:lineRule="auto"/>
        <w:rPr>
          <w:rFonts w:ascii="Times New Roman" w:hAnsi="Times New Roman" w:cs="Times New Roman"/>
          <w:sz w:val="36"/>
          <w:szCs w:val="36"/>
        </w:rPr>
        <w:sectPr w:rsidR="00D00240" w:rsidRPr="00DB4D51" w:rsidSect="00A46FE1">
          <w:headerReference w:type="default" r:id="rId9"/>
          <w:footerReference w:type="even" r:id="rId10"/>
          <w:footerReference w:type="default" r:id="rId11"/>
          <w:headerReference w:type="first" r:id="rId12"/>
          <w:pgSz w:w="12240" w:h="15840" w:code="1"/>
          <w:pgMar w:top="567" w:right="1440" w:bottom="993" w:left="1440" w:header="284" w:footer="720" w:gutter="0"/>
          <w:cols w:space="720"/>
          <w:titlePg/>
        </w:sectPr>
      </w:pPr>
    </w:p>
    <w:p w14:paraId="6A8D4855" w14:textId="70ACEFF3" w:rsidR="00D00240" w:rsidRPr="00DB4D51" w:rsidRDefault="00D00240" w:rsidP="00F30449">
      <w:pPr>
        <w:spacing w:before="180" w:after="120" w:line="276" w:lineRule="auto"/>
        <w:rPr>
          <w:rFonts w:ascii="Times New Roman" w:hAnsi="Times New Roman" w:cs="Times New Roman"/>
          <w:sz w:val="20"/>
        </w:rPr>
      </w:pPr>
    </w:p>
    <w:p w14:paraId="1ED88EF3" w14:textId="77777777" w:rsidR="00D00240" w:rsidRPr="00DB4D51" w:rsidRDefault="00D00240" w:rsidP="00F30449">
      <w:pPr>
        <w:pStyle w:val="Title"/>
        <w:spacing w:before="180" w:after="120" w:line="276" w:lineRule="auto"/>
        <w:rPr>
          <w:rFonts w:ascii="Times New Roman" w:hAnsi="Times New Roman"/>
          <w:b/>
          <w:sz w:val="28"/>
          <w:szCs w:val="28"/>
        </w:rPr>
      </w:pPr>
      <w:r w:rsidRPr="00DB4D51">
        <w:rPr>
          <w:rFonts w:ascii="Times New Roman" w:hAnsi="Times New Roman"/>
          <w:b/>
          <w:sz w:val="28"/>
          <w:szCs w:val="28"/>
        </w:rPr>
        <w:t>CÁC PHIÊN BẢN TÀI LIỆU</w:t>
      </w:r>
    </w:p>
    <w:p w14:paraId="74F0CEE0" w14:textId="77777777" w:rsidR="00D00240" w:rsidRPr="00DB4D51" w:rsidRDefault="00D00240">
      <w:pPr>
        <w:pStyle w:val="InfoBlue"/>
        <w:rPr>
          <w:rFonts w:ascii="Times New Roman" w:hAnsi="Times New Roman" w:cs="Times New Roman"/>
        </w:rPr>
      </w:pPr>
      <w:r w:rsidRPr="00DB4D51">
        <w:rPr>
          <w:rFonts w:ascii="Times New Roman" w:hAnsi="Times New Roman" w:cs="Times New Roman"/>
        </w:rPr>
        <w:t>[Sử dụng bảng dưới đây để cung cấp số lượng phiên bản, các tác giả thực hiện các phiên bản, ngày của phiên bản, tên của người phê duyệt phiên bản, ngày mà phiên bản đặc biệt đã được phê duyệt, và một mô tả ngắn gọn về lý do cho việc tạo ra các sửa đổi phiên bản]</w:t>
      </w:r>
    </w:p>
    <w:p w14:paraId="553D55F8" w14:textId="77777777" w:rsidR="00D00240" w:rsidRPr="00DB4D51" w:rsidRDefault="00D00240" w:rsidP="00F30449">
      <w:pPr>
        <w:pStyle w:val="BodyText"/>
        <w:spacing w:line="276" w:lineRule="auto"/>
      </w:pPr>
    </w:p>
    <w:tbl>
      <w:tblPr>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1858"/>
        <w:gridCol w:w="1529"/>
        <w:gridCol w:w="1587"/>
        <w:gridCol w:w="1820"/>
        <w:gridCol w:w="1846"/>
      </w:tblGrid>
      <w:tr w:rsidR="008D6E4B" w:rsidRPr="00DB4D51" w14:paraId="618F7B7C" w14:textId="77777777" w:rsidTr="009F2366">
        <w:trPr>
          <w:trHeight w:val="528"/>
        </w:trPr>
        <w:tc>
          <w:tcPr>
            <w:tcW w:w="684" w:type="pct"/>
            <w:shd w:val="clear" w:color="auto" w:fill="D9D9D9"/>
          </w:tcPr>
          <w:p w14:paraId="2D17E8D5"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Phiên bản #</w:t>
            </w:r>
          </w:p>
        </w:tc>
        <w:tc>
          <w:tcPr>
            <w:tcW w:w="928" w:type="pct"/>
            <w:shd w:val="clear" w:color="auto" w:fill="D9D9D9"/>
          </w:tcPr>
          <w:p w14:paraId="094BEFC6" w14:textId="77777777" w:rsidR="00D00240" w:rsidRPr="00DB4D51" w:rsidRDefault="00D00240" w:rsidP="00F30449">
            <w:pPr>
              <w:pStyle w:val="tabletxt"/>
              <w:spacing w:line="276" w:lineRule="auto"/>
              <w:jc w:val="center"/>
              <w:rPr>
                <w:rFonts w:cs="Times New Roman"/>
                <w:b/>
                <w:bCs/>
              </w:rPr>
            </w:pPr>
            <w:r w:rsidRPr="00DB4D51">
              <w:rPr>
                <w:rFonts w:cs="Times New Roman"/>
                <w:b/>
                <w:bCs/>
              </w:rPr>
              <w:t>Thực hiện bởi</w:t>
            </w:r>
          </w:p>
        </w:tc>
        <w:tc>
          <w:tcPr>
            <w:tcW w:w="764" w:type="pct"/>
            <w:shd w:val="clear" w:color="auto" w:fill="D9D9D9"/>
          </w:tcPr>
          <w:p w14:paraId="413A41D7" w14:textId="77777777" w:rsidR="00D00240" w:rsidRPr="00DB4D51" w:rsidRDefault="00D00240" w:rsidP="00F30449">
            <w:pPr>
              <w:pStyle w:val="tabletxt"/>
              <w:spacing w:line="276" w:lineRule="auto"/>
              <w:jc w:val="center"/>
              <w:rPr>
                <w:rFonts w:cs="Times New Roman"/>
                <w:b/>
                <w:bCs/>
              </w:rPr>
            </w:pPr>
            <w:r w:rsidRPr="00DB4D51">
              <w:rPr>
                <w:rFonts w:cs="Times New Roman"/>
                <w:b/>
                <w:bCs/>
              </w:rPr>
              <w:t>Ngày sửa đổi</w:t>
            </w:r>
          </w:p>
        </w:tc>
        <w:tc>
          <w:tcPr>
            <w:tcW w:w="793" w:type="pct"/>
            <w:shd w:val="clear" w:color="auto" w:fill="D9D9D9"/>
          </w:tcPr>
          <w:p w14:paraId="72FCB6CF" w14:textId="77777777" w:rsidR="00D00240" w:rsidRPr="00DB4D51" w:rsidRDefault="00D00240" w:rsidP="00F30449">
            <w:pPr>
              <w:pStyle w:val="tabletxt"/>
              <w:spacing w:line="276" w:lineRule="auto"/>
              <w:jc w:val="center"/>
              <w:rPr>
                <w:rFonts w:cs="Times New Roman"/>
                <w:b/>
                <w:bCs/>
              </w:rPr>
            </w:pPr>
            <w:r w:rsidRPr="00DB4D51">
              <w:rPr>
                <w:rFonts w:cs="Times New Roman"/>
                <w:b/>
                <w:bCs/>
              </w:rPr>
              <w:t>Phê duyệt bởi</w:t>
            </w:r>
          </w:p>
        </w:tc>
        <w:tc>
          <w:tcPr>
            <w:tcW w:w="909" w:type="pct"/>
            <w:shd w:val="clear" w:color="auto" w:fill="D9D9D9"/>
          </w:tcPr>
          <w:p w14:paraId="63FE1E01" w14:textId="77777777" w:rsidR="00D00240" w:rsidRPr="00DB4D51" w:rsidRDefault="00D00240" w:rsidP="00F30449">
            <w:pPr>
              <w:pStyle w:val="tabletxt"/>
              <w:spacing w:line="276" w:lineRule="auto"/>
              <w:rPr>
                <w:rFonts w:cs="Times New Roman"/>
                <w:b/>
                <w:bCs/>
              </w:rPr>
            </w:pPr>
            <w:r w:rsidRPr="00DB4D51">
              <w:rPr>
                <w:rFonts w:cs="Times New Roman"/>
                <w:b/>
                <w:bCs/>
              </w:rPr>
              <w:t>Ngày phê duyệt</w:t>
            </w:r>
          </w:p>
        </w:tc>
        <w:tc>
          <w:tcPr>
            <w:tcW w:w="922" w:type="pct"/>
            <w:shd w:val="clear" w:color="auto" w:fill="D9D9D9"/>
          </w:tcPr>
          <w:p w14:paraId="26D2017A" w14:textId="77777777" w:rsidR="00D00240" w:rsidRPr="00DB4D51" w:rsidRDefault="00D00240" w:rsidP="00F30449">
            <w:pPr>
              <w:pStyle w:val="tabletxt"/>
              <w:spacing w:line="276" w:lineRule="auto"/>
              <w:rPr>
                <w:rFonts w:cs="Times New Roman"/>
                <w:b/>
                <w:bCs/>
              </w:rPr>
            </w:pPr>
            <w:r w:rsidRPr="00DB4D51">
              <w:rPr>
                <w:rFonts w:cs="Times New Roman"/>
                <w:b/>
                <w:bCs/>
              </w:rPr>
              <w:t>Lý do</w:t>
            </w:r>
          </w:p>
        </w:tc>
      </w:tr>
      <w:tr w:rsidR="008D6E4B" w:rsidRPr="00DB4D51" w14:paraId="5C05E3A1" w14:textId="77777777" w:rsidTr="009F2366">
        <w:trPr>
          <w:trHeight w:val="233"/>
        </w:trPr>
        <w:tc>
          <w:tcPr>
            <w:tcW w:w="684" w:type="pct"/>
          </w:tcPr>
          <w:p w14:paraId="58813FE7" w14:textId="07715F64" w:rsidR="00D00240" w:rsidRPr="00A94716" w:rsidRDefault="00856860" w:rsidP="00F30449">
            <w:pPr>
              <w:pStyle w:val="Tabletext"/>
              <w:spacing w:line="276" w:lineRule="auto"/>
              <w:jc w:val="center"/>
              <w:rPr>
                <w:rFonts w:ascii="Times New Roman" w:hAnsi="Times New Roman"/>
                <w:bCs/>
                <w:iCs/>
              </w:rPr>
            </w:pPr>
            <w:r w:rsidRPr="00A94716">
              <w:rPr>
                <w:rFonts w:ascii="Times New Roman" w:hAnsi="Times New Roman"/>
                <w:bCs/>
                <w:iCs/>
              </w:rPr>
              <w:t>1.0.0</w:t>
            </w:r>
          </w:p>
        </w:tc>
        <w:tc>
          <w:tcPr>
            <w:tcW w:w="928" w:type="pct"/>
          </w:tcPr>
          <w:p w14:paraId="717D646C" w14:textId="753A3F07" w:rsidR="00D00240" w:rsidRPr="00DB4D51" w:rsidRDefault="00856860" w:rsidP="00F30449">
            <w:pPr>
              <w:pStyle w:val="Tabletext"/>
              <w:spacing w:line="276" w:lineRule="auto"/>
              <w:rPr>
                <w:rFonts w:ascii="Times New Roman" w:hAnsi="Times New Roman"/>
              </w:rPr>
            </w:pPr>
            <w:r w:rsidRPr="00DB4D51">
              <w:rPr>
                <w:rFonts w:ascii="Times New Roman" w:hAnsi="Times New Roman"/>
              </w:rPr>
              <w:t>HuongNTT, TuNA</w:t>
            </w:r>
          </w:p>
        </w:tc>
        <w:tc>
          <w:tcPr>
            <w:tcW w:w="764" w:type="pct"/>
          </w:tcPr>
          <w:p w14:paraId="72826576" w14:textId="1A09AED6" w:rsidR="00D00240" w:rsidRPr="00DB4D51" w:rsidRDefault="00285682" w:rsidP="00F30449">
            <w:pPr>
              <w:pStyle w:val="Tabletext"/>
              <w:spacing w:line="276" w:lineRule="auto"/>
              <w:rPr>
                <w:rFonts w:ascii="Times New Roman" w:hAnsi="Times New Roman"/>
                <w:lang w:val="vi-VN"/>
              </w:rPr>
            </w:pPr>
            <w:r w:rsidRPr="00DB4D51">
              <w:rPr>
                <w:rFonts w:ascii="Times New Roman" w:hAnsi="Times New Roman"/>
                <w:lang w:val="vi-VN"/>
              </w:rPr>
              <w:t>13/08/2021</w:t>
            </w:r>
          </w:p>
        </w:tc>
        <w:tc>
          <w:tcPr>
            <w:tcW w:w="793" w:type="pct"/>
          </w:tcPr>
          <w:p w14:paraId="0F7B652B" w14:textId="07EC72C3" w:rsidR="00D00240" w:rsidRPr="00DB4D51" w:rsidRDefault="009D028E" w:rsidP="00F30449">
            <w:pPr>
              <w:pStyle w:val="Tabletext"/>
              <w:spacing w:line="276" w:lineRule="auto"/>
              <w:rPr>
                <w:rFonts w:ascii="Times New Roman" w:hAnsi="Times New Roman"/>
              </w:rPr>
            </w:pPr>
            <w:r w:rsidRPr="00DB4D51">
              <w:rPr>
                <w:rFonts w:ascii="Times New Roman" w:hAnsi="Times New Roman"/>
              </w:rPr>
              <w:t>TrungPM</w:t>
            </w:r>
          </w:p>
        </w:tc>
        <w:tc>
          <w:tcPr>
            <w:tcW w:w="909" w:type="pct"/>
          </w:tcPr>
          <w:p w14:paraId="0BE4DB7F" w14:textId="2088C2EB" w:rsidR="00D00240" w:rsidRPr="00DB4D51" w:rsidRDefault="009D028E" w:rsidP="00F30449">
            <w:pPr>
              <w:pStyle w:val="Tabletext"/>
              <w:spacing w:line="276" w:lineRule="auto"/>
              <w:rPr>
                <w:rFonts w:ascii="Times New Roman" w:hAnsi="Times New Roman"/>
              </w:rPr>
            </w:pPr>
            <w:r w:rsidRPr="00DB4D51">
              <w:rPr>
                <w:rFonts w:ascii="Times New Roman" w:hAnsi="Times New Roman"/>
              </w:rPr>
              <w:t>16/08/2021</w:t>
            </w:r>
          </w:p>
        </w:tc>
        <w:tc>
          <w:tcPr>
            <w:tcW w:w="922" w:type="pct"/>
          </w:tcPr>
          <w:p w14:paraId="65C54571" w14:textId="19D99ACD" w:rsidR="00D00240" w:rsidRPr="00DB4D51" w:rsidRDefault="00F461C6" w:rsidP="00F30449">
            <w:pPr>
              <w:pStyle w:val="Tabletext"/>
              <w:spacing w:line="276" w:lineRule="auto"/>
              <w:rPr>
                <w:rFonts w:ascii="Times New Roman" w:hAnsi="Times New Roman"/>
              </w:rPr>
            </w:pPr>
            <w:r w:rsidRPr="00DB4D51">
              <w:rPr>
                <w:rFonts w:ascii="Times New Roman" w:hAnsi="Times New Roman"/>
              </w:rPr>
              <w:t>Tạo mới</w:t>
            </w:r>
          </w:p>
        </w:tc>
      </w:tr>
      <w:tr w:rsidR="008D6E4B" w:rsidRPr="00DB4D51" w14:paraId="4F36D984" w14:textId="77777777" w:rsidTr="009F2366">
        <w:trPr>
          <w:trHeight w:val="233"/>
        </w:trPr>
        <w:tc>
          <w:tcPr>
            <w:tcW w:w="684" w:type="pct"/>
          </w:tcPr>
          <w:p w14:paraId="68FA80AF" w14:textId="2023CF4B" w:rsidR="00D00240" w:rsidRPr="00A94716" w:rsidRDefault="00AF3B56" w:rsidP="00F30449">
            <w:pPr>
              <w:pStyle w:val="Tabletext"/>
              <w:spacing w:line="276" w:lineRule="auto"/>
              <w:jc w:val="center"/>
              <w:rPr>
                <w:rFonts w:ascii="Times New Roman" w:hAnsi="Times New Roman"/>
              </w:rPr>
            </w:pPr>
            <w:ins w:id="11" w:author="TU NGUYEN ANH" w:date="2021-08-19T09:06:00Z">
              <w:r w:rsidRPr="00A94716">
                <w:rPr>
                  <w:rFonts w:ascii="Times New Roman" w:hAnsi="Times New Roman"/>
                  <w:bCs/>
                  <w:iCs/>
                  <w:rPrChange w:id="12" w:author="TU NGUYEN ANH" w:date="2021-08-19T09:06:00Z">
                    <w:rPr>
                      <w:rFonts w:ascii="Times New Roman" w:eastAsiaTheme="minorHAnsi" w:hAnsi="Times New Roman" w:cs="Arial"/>
                      <w:i/>
                      <w:iCs/>
                      <w:color w:val="0000FF"/>
                      <w:sz w:val="24"/>
                      <w:szCs w:val="24"/>
                    </w:rPr>
                  </w:rPrChange>
                </w:rPr>
                <w:t>1.0.1</w:t>
              </w:r>
            </w:ins>
          </w:p>
        </w:tc>
        <w:tc>
          <w:tcPr>
            <w:tcW w:w="928" w:type="pct"/>
          </w:tcPr>
          <w:p w14:paraId="6D27BAAC" w14:textId="2E75CE44" w:rsidR="00D00240" w:rsidRPr="00DB4D51" w:rsidRDefault="00AF3B56">
            <w:pPr>
              <w:pStyle w:val="Tabletext"/>
              <w:spacing w:line="276" w:lineRule="auto"/>
              <w:rPr>
                <w:rFonts w:ascii="Times New Roman" w:hAnsi="Times New Roman"/>
              </w:rPr>
              <w:pPrChange w:id="13" w:author="TU NGUYEN ANH" w:date="2021-08-19T09:09:00Z">
                <w:pPr>
                  <w:pStyle w:val="Tabletext"/>
                  <w:spacing w:line="276" w:lineRule="auto"/>
                  <w:jc w:val="center"/>
                </w:pPr>
              </w:pPrChange>
            </w:pPr>
            <w:ins w:id="14" w:author="TU NGUYEN ANH" w:date="2021-08-19T09:06:00Z">
              <w:r w:rsidRPr="00DB4D51">
                <w:rPr>
                  <w:rFonts w:ascii="Times New Roman" w:hAnsi="Times New Roman"/>
                </w:rPr>
                <w:t>HuongNTT, TuNA</w:t>
              </w:r>
            </w:ins>
          </w:p>
        </w:tc>
        <w:tc>
          <w:tcPr>
            <w:tcW w:w="764" w:type="pct"/>
          </w:tcPr>
          <w:p w14:paraId="2831576A" w14:textId="1E47ED82" w:rsidR="00D00240" w:rsidRPr="00DB4D51" w:rsidRDefault="00AF3B56">
            <w:pPr>
              <w:pStyle w:val="Tabletext"/>
              <w:spacing w:line="276" w:lineRule="auto"/>
              <w:rPr>
                <w:rFonts w:ascii="Times New Roman" w:hAnsi="Times New Roman"/>
                <w:lang w:val="vi-VN"/>
                <w:rPrChange w:id="15" w:author="TU NGUYEN ANH" w:date="2021-08-19T09:06:00Z">
                  <w:rPr>
                    <w:rFonts w:ascii="Times New Roman" w:hAnsi="Times New Roman"/>
                  </w:rPr>
                </w:rPrChange>
              </w:rPr>
              <w:pPrChange w:id="16" w:author="TU NGUYEN ANH" w:date="2021-08-19T09:06:00Z">
                <w:pPr>
                  <w:pStyle w:val="Tabletext"/>
                  <w:spacing w:line="276" w:lineRule="auto"/>
                  <w:jc w:val="center"/>
                </w:pPr>
              </w:pPrChange>
            </w:pPr>
            <w:ins w:id="17" w:author="TU NGUYEN ANH" w:date="2021-08-19T09:06:00Z">
              <w:r w:rsidRPr="00DB4D51">
                <w:rPr>
                  <w:rFonts w:ascii="Times New Roman" w:hAnsi="Times New Roman"/>
                  <w:lang w:val="vi-VN"/>
                  <w:rPrChange w:id="18" w:author="TU NGUYEN ANH" w:date="2021-08-19T09:06:00Z">
                    <w:rPr>
                      <w:rFonts w:ascii="Times New Roman" w:hAnsi="Times New Roman"/>
                    </w:rPr>
                  </w:rPrChange>
                </w:rPr>
                <w:t>1</w:t>
              </w:r>
            </w:ins>
            <w:ins w:id="19" w:author="TU NGUYEN ANH" w:date="2021-08-19T09:09:00Z">
              <w:r w:rsidR="003772FC" w:rsidRPr="00DB4D51">
                <w:rPr>
                  <w:rFonts w:ascii="Times New Roman" w:hAnsi="Times New Roman"/>
                </w:rPr>
                <w:t>7</w:t>
              </w:r>
            </w:ins>
            <w:ins w:id="20" w:author="TU NGUYEN ANH" w:date="2021-08-19T09:06:00Z">
              <w:r w:rsidRPr="00DB4D51">
                <w:rPr>
                  <w:rFonts w:ascii="Times New Roman" w:hAnsi="Times New Roman"/>
                  <w:lang w:val="vi-VN"/>
                  <w:rPrChange w:id="21" w:author="TU NGUYEN ANH" w:date="2021-08-19T09:06:00Z">
                    <w:rPr>
                      <w:rFonts w:ascii="Times New Roman" w:hAnsi="Times New Roman"/>
                    </w:rPr>
                  </w:rPrChange>
                </w:rPr>
                <w:t>/08/2021</w:t>
              </w:r>
            </w:ins>
          </w:p>
        </w:tc>
        <w:tc>
          <w:tcPr>
            <w:tcW w:w="793" w:type="pct"/>
          </w:tcPr>
          <w:p w14:paraId="07F34BF6" w14:textId="02EC492B" w:rsidR="00D00240" w:rsidRPr="00DB4D51" w:rsidRDefault="00AF3B56">
            <w:pPr>
              <w:pStyle w:val="Tabletext"/>
              <w:spacing w:line="276" w:lineRule="auto"/>
              <w:rPr>
                <w:rFonts w:ascii="Times New Roman" w:hAnsi="Times New Roman"/>
              </w:rPr>
              <w:pPrChange w:id="22" w:author="TU NGUYEN ANH" w:date="2021-08-19T09:06:00Z">
                <w:pPr>
                  <w:pStyle w:val="Tabletext"/>
                  <w:spacing w:line="276" w:lineRule="auto"/>
                  <w:jc w:val="center"/>
                </w:pPr>
              </w:pPrChange>
            </w:pPr>
            <w:ins w:id="23" w:author="TU NGUYEN ANH" w:date="2021-08-19T09:06:00Z">
              <w:r w:rsidRPr="00DB4D51">
                <w:rPr>
                  <w:rFonts w:ascii="Times New Roman" w:hAnsi="Times New Roman"/>
                </w:rPr>
                <w:t>TrungPM</w:t>
              </w:r>
            </w:ins>
          </w:p>
        </w:tc>
        <w:tc>
          <w:tcPr>
            <w:tcW w:w="909" w:type="pct"/>
          </w:tcPr>
          <w:p w14:paraId="1BB5D6AA" w14:textId="57BF98E0" w:rsidR="00D00240" w:rsidRPr="00DB4D51" w:rsidRDefault="00AF3B56">
            <w:pPr>
              <w:pStyle w:val="Tabletext"/>
              <w:spacing w:line="276" w:lineRule="auto"/>
              <w:rPr>
                <w:rFonts w:ascii="Times New Roman" w:hAnsi="Times New Roman"/>
              </w:rPr>
              <w:pPrChange w:id="24" w:author="TU NGUYEN ANH" w:date="2021-08-19T09:07:00Z">
                <w:pPr>
                  <w:pStyle w:val="Tabletext"/>
                  <w:spacing w:line="276" w:lineRule="auto"/>
                  <w:jc w:val="center"/>
                </w:pPr>
              </w:pPrChange>
            </w:pPr>
            <w:ins w:id="25" w:author="TU NGUYEN ANH" w:date="2021-08-19T09:06:00Z">
              <w:r w:rsidRPr="00DB4D51">
                <w:rPr>
                  <w:rFonts w:ascii="Times New Roman" w:hAnsi="Times New Roman"/>
                </w:rPr>
                <w:t>19/08</w:t>
              </w:r>
            </w:ins>
            <w:ins w:id="26" w:author="TU NGUYEN ANH" w:date="2021-08-19T09:07:00Z">
              <w:r w:rsidRPr="00DB4D51">
                <w:rPr>
                  <w:rFonts w:ascii="Times New Roman" w:hAnsi="Times New Roman"/>
                </w:rPr>
                <w:t>/2021</w:t>
              </w:r>
            </w:ins>
          </w:p>
        </w:tc>
        <w:tc>
          <w:tcPr>
            <w:tcW w:w="922" w:type="pct"/>
          </w:tcPr>
          <w:p w14:paraId="0D50B66D" w14:textId="77777777" w:rsidR="00D00240" w:rsidRPr="00DB4D51" w:rsidRDefault="00AF3B56" w:rsidP="001076D9">
            <w:pPr>
              <w:pStyle w:val="Tabletext"/>
              <w:spacing w:line="276" w:lineRule="auto"/>
              <w:rPr>
                <w:ins w:id="27" w:author="TU NGUYEN ANH" w:date="2021-08-19T10:03:00Z"/>
                <w:rFonts w:ascii="Times New Roman" w:hAnsi="Times New Roman"/>
              </w:rPr>
            </w:pPr>
            <w:ins w:id="28" w:author="TU NGUYEN ANH" w:date="2021-08-19T09:07:00Z">
              <w:r w:rsidRPr="00DB4D51">
                <w:rPr>
                  <w:rFonts w:ascii="Times New Roman" w:hAnsi="Times New Roman"/>
                </w:rPr>
                <w:t>Chỉnh sửa</w:t>
              </w:r>
            </w:ins>
            <w:ins w:id="29" w:author="TU NGUYEN ANH" w:date="2021-08-19T10:03:00Z">
              <w:r w:rsidR="00A16A46" w:rsidRPr="00DB4D51">
                <w:rPr>
                  <w:rFonts w:ascii="Times New Roman" w:hAnsi="Times New Roman"/>
                </w:rPr>
                <w:t>:</w:t>
              </w:r>
            </w:ins>
          </w:p>
          <w:p w14:paraId="29F8F760" w14:textId="1E00DC8D" w:rsidR="006C6C12" w:rsidRPr="00DB4D51" w:rsidRDefault="00877462">
            <w:pPr>
              <w:pStyle w:val="Tabletext"/>
              <w:numPr>
                <w:ilvl w:val="0"/>
                <w:numId w:val="36"/>
              </w:numPr>
              <w:spacing w:line="276" w:lineRule="auto"/>
              <w:ind w:left="196" w:hanging="219"/>
              <w:rPr>
                <w:rFonts w:ascii="Times New Roman" w:hAnsi="Times New Roman"/>
              </w:rPr>
              <w:pPrChange w:id="30" w:author="TU NGUYEN ANH" w:date="2021-08-19T10:18:00Z">
                <w:pPr>
                  <w:pStyle w:val="Tabletext"/>
                  <w:spacing w:line="276" w:lineRule="auto"/>
                  <w:jc w:val="center"/>
                </w:pPr>
              </w:pPrChange>
            </w:pPr>
            <w:ins w:id="31" w:author="TU NGUYEN ANH" w:date="2021-08-19T10:10:00Z">
              <w:r w:rsidRPr="00DB4D51">
                <w:rPr>
                  <w:rFonts w:ascii="Times New Roman" w:hAnsi="Times New Roman"/>
                </w:rPr>
                <w:t>III.1.1.</w:t>
              </w:r>
            </w:ins>
            <w:ins w:id="32" w:author="TU NGUYEN ANH" w:date="2021-08-19T10:18:00Z">
              <w:r w:rsidR="006F2B09" w:rsidRPr="00DB4D51">
                <w:rPr>
                  <w:rFonts w:ascii="Times New Roman" w:hAnsi="Times New Roman"/>
                </w:rPr>
                <w:t xml:space="preserve">, </w:t>
              </w:r>
            </w:ins>
            <w:ins w:id="33" w:author="TU NGUYEN ANH" w:date="2021-08-19T10:12:00Z">
              <w:r w:rsidRPr="00DB4D51">
                <w:rPr>
                  <w:rFonts w:ascii="Times New Roman" w:hAnsi="Times New Roman"/>
                </w:rPr>
                <w:t>III.4.1.</w:t>
              </w:r>
            </w:ins>
            <w:ins w:id="34" w:author="TU NGUYEN ANH" w:date="2021-08-19T10:18:00Z">
              <w:r w:rsidR="006F2B09" w:rsidRPr="00DB4D51">
                <w:rPr>
                  <w:rFonts w:ascii="Times New Roman" w:hAnsi="Times New Roman"/>
                </w:rPr>
                <w:t xml:space="preserve">, </w:t>
              </w:r>
            </w:ins>
            <w:ins w:id="35" w:author="TU NGUYEN ANH" w:date="2021-08-19T10:14:00Z">
              <w:r w:rsidR="00764001" w:rsidRPr="00DB4D51">
                <w:rPr>
                  <w:rFonts w:ascii="Times New Roman" w:hAnsi="Times New Roman"/>
                </w:rPr>
                <w:t>III.6.1</w:t>
              </w:r>
            </w:ins>
            <w:ins w:id="36" w:author="TU NGUYEN ANH" w:date="2021-08-19T10:16:00Z">
              <w:r w:rsidR="006C6C12" w:rsidRPr="00DB4D51">
                <w:rPr>
                  <w:rFonts w:ascii="Times New Roman" w:hAnsi="Times New Roman"/>
                </w:rPr>
                <w:t>.</w:t>
              </w:r>
            </w:ins>
            <w:ins w:id="37" w:author="TU NGUYEN ANH" w:date="2021-08-19T10:18:00Z">
              <w:r w:rsidR="006F2B09" w:rsidRPr="00DB4D51">
                <w:rPr>
                  <w:rFonts w:ascii="Times New Roman" w:hAnsi="Times New Roman"/>
                </w:rPr>
                <w:t xml:space="preserve">, </w:t>
              </w:r>
            </w:ins>
            <w:ins w:id="38" w:author="TU NGUYEN ANH" w:date="2021-08-19T10:15:00Z">
              <w:r w:rsidR="007944D0" w:rsidRPr="00DB4D51">
                <w:rPr>
                  <w:rFonts w:ascii="Times New Roman" w:hAnsi="Times New Roman"/>
                </w:rPr>
                <w:t>V.1.</w:t>
              </w:r>
            </w:ins>
            <w:ins w:id="39" w:author="TU NGUYEN ANH" w:date="2021-08-19T10:18:00Z">
              <w:r w:rsidR="006F2B09" w:rsidRPr="00DB4D51">
                <w:rPr>
                  <w:rFonts w:ascii="Times New Roman" w:hAnsi="Times New Roman"/>
                </w:rPr>
                <w:t xml:space="preserve">, </w:t>
              </w:r>
            </w:ins>
            <w:ins w:id="40" w:author="TU NGUYEN ANH" w:date="2021-08-19T10:16:00Z">
              <w:r w:rsidR="006C6C12" w:rsidRPr="00DB4D51">
                <w:rPr>
                  <w:rFonts w:ascii="Times New Roman" w:hAnsi="Times New Roman"/>
                </w:rPr>
                <w:t>VI.1</w:t>
              </w:r>
            </w:ins>
            <w:ins w:id="41" w:author="TU NGUYEN ANH" w:date="2021-08-19T10:17:00Z">
              <w:r w:rsidR="007402C6" w:rsidRPr="00DB4D51">
                <w:rPr>
                  <w:rFonts w:ascii="Times New Roman" w:hAnsi="Times New Roman"/>
                </w:rPr>
                <w:t>.</w:t>
              </w:r>
            </w:ins>
            <w:ins w:id="42" w:author="TU NGUYEN ANH" w:date="2021-08-19T10:18:00Z">
              <w:r w:rsidR="006F2B09" w:rsidRPr="00DB4D51">
                <w:rPr>
                  <w:rFonts w:ascii="Times New Roman" w:hAnsi="Times New Roman"/>
                </w:rPr>
                <w:t xml:space="preserve">, </w:t>
              </w:r>
            </w:ins>
            <w:ins w:id="43" w:author="TU NGUYEN ANH" w:date="2021-08-19T10:16:00Z">
              <w:r w:rsidR="006C6C12" w:rsidRPr="00DB4D51">
                <w:rPr>
                  <w:rFonts w:ascii="Times New Roman" w:hAnsi="Times New Roman"/>
                </w:rPr>
                <w:t>VI.3</w:t>
              </w:r>
            </w:ins>
            <w:ins w:id="44" w:author="TU NGUYEN ANH" w:date="2021-08-19T10:17:00Z">
              <w:r w:rsidR="007402C6" w:rsidRPr="00DB4D51">
                <w:rPr>
                  <w:rFonts w:ascii="Times New Roman" w:hAnsi="Times New Roman"/>
                </w:rPr>
                <w:t>.</w:t>
              </w:r>
            </w:ins>
            <w:ins w:id="45" w:author="TU NGUYEN ANH" w:date="2021-08-19T10:18:00Z">
              <w:r w:rsidR="006F2B09" w:rsidRPr="00DB4D51">
                <w:rPr>
                  <w:rFonts w:ascii="Times New Roman" w:hAnsi="Times New Roman"/>
                </w:rPr>
                <w:t xml:space="preserve">, </w:t>
              </w:r>
            </w:ins>
            <w:ins w:id="46" w:author="TU NGUYEN ANH" w:date="2021-08-19T10:17:00Z">
              <w:r w:rsidR="006C6C12" w:rsidRPr="00DB4D51">
                <w:rPr>
                  <w:rFonts w:ascii="Times New Roman" w:hAnsi="Times New Roman"/>
                </w:rPr>
                <w:t>VIII.2.</w:t>
              </w:r>
            </w:ins>
          </w:p>
        </w:tc>
      </w:tr>
      <w:tr w:rsidR="008D6E4B" w:rsidRPr="00DB4D51" w14:paraId="50B9A05A" w14:textId="77777777" w:rsidTr="009F2366">
        <w:trPr>
          <w:trHeight w:val="248"/>
        </w:trPr>
        <w:tc>
          <w:tcPr>
            <w:tcW w:w="684" w:type="pct"/>
          </w:tcPr>
          <w:p w14:paraId="06438D46" w14:textId="01588F89" w:rsidR="00D00240" w:rsidRPr="00DB4D51" w:rsidRDefault="00D27AA6" w:rsidP="00F30449">
            <w:pPr>
              <w:pStyle w:val="Tabletext"/>
              <w:spacing w:line="276" w:lineRule="auto"/>
              <w:jc w:val="center"/>
              <w:rPr>
                <w:rFonts w:ascii="Times New Roman" w:hAnsi="Times New Roman"/>
              </w:rPr>
            </w:pPr>
            <w:r w:rsidRPr="00DB4D51">
              <w:rPr>
                <w:rFonts w:ascii="Times New Roman" w:hAnsi="Times New Roman"/>
              </w:rPr>
              <w:t>1.0.2</w:t>
            </w:r>
          </w:p>
        </w:tc>
        <w:tc>
          <w:tcPr>
            <w:tcW w:w="928" w:type="pct"/>
          </w:tcPr>
          <w:p w14:paraId="688F749E" w14:textId="02EF913A" w:rsidR="00D00240" w:rsidRPr="00DB4D51" w:rsidRDefault="00D27AA6" w:rsidP="00F30449">
            <w:pPr>
              <w:pStyle w:val="Tabletext"/>
              <w:spacing w:line="276" w:lineRule="auto"/>
              <w:jc w:val="center"/>
              <w:rPr>
                <w:rFonts w:ascii="Times New Roman" w:hAnsi="Times New Roman"/>
              </w:rPr>
            </w:pPr>
            <w:r w:rsidRPr="00DB4D51">
              <w:rPr>
                <w:rFonts w:ascii="Times New Roman" w:hAnsi="Times New Roman"/>
              </w:rPr>
              <w:t>TuNA</w:t>
            </w:r>
          </w:p>
        </w:tc>
        <w:tc>
          <w:tcPr>
            <w:tcW w:w="764" w:type="pct"/>
          </w:tcPr>
          <w:p w14:paraId="6279C875" w14:textId="3BA3076E" w:rsidR="00D00240" w:rsidRPr="00DB4D51" w:rsidRDefault="00D27AA6" w:rsidP="00F30449">
            <w:pPr>
              <w:pStyle w:val="Tabletext"/>
              <w:spacing w:line="276" w:lineRule="auto"/>
              <w:jc w:val="center"/>
              <w:rPr>
                <w:rFonts w:ascii="Times New Roman" w:hAnsi="Times New Roman"/>
              </w:rPr>
            </w:pPr>
            <w:r w:rsidRPr="00DB4D51">
              <w:rPr>
                <w:rFonts w:ascii="Times New Roman" w:hAnsi="Times New Roman"/>
              </w:rPr>
              <w:t>27/08/2021</w:t>
            </w:r>
          </w:p>
        </w:tc>
        <w:tc>
          <w:tcPr>
            <w:tcW w:w="793" w:type="pct"/>
          </w:tcPr>
          <w:p w14:paraId="750C2264"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6D905A20"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55DE6AF2" w14:textId="77777777" w:rsidR="00D00240" w:rsidRPr="00DB4D51" w:rsidRDefault="00D00240" w:rsidP="00F30449">
            <w:pPr>
              <w:pStyle w:val="Tabletext"/>
              <w:spacing w:line="276" w:lineRule="auto"/>
              <w:jc w:val="center"/>
              <w:rPr>
                <w:rFonts w:ascii="Times New Roman" w:hAnsi="Times New Roman"/>
              </w:rPr>
            </w:pPr>
          </w:p>
        </w:tc>
      </w:tr>
      <w:tr w:rsidR="00633692" w:rsidRPr="00DB4D51" w14:paraId="6A1515FD" w14:textId="77777777" w:rsidTr="009F2366">
        <w:trPr>
          <w:trHeight w:val="248"/>
        </w:trPr>
        <w:tc>
          <w:tcPr>
            <w:tcW w:w="684" w:type="pct"/>
          </w:tcPr>
          <w:p w14:paraId="7C497FBF" w14:textId="78ADC05C" w:rsidR="00D00240" w:rsidRPr="00DB4D51" w:rsidRDefault="00EB5BFA" w:rsidP="00F30449">
            <w:pPr>
              <w:pStyle w:val="Tabletext"/>
              <w:spacing w:line="276" w:lineRule="auto"/>
              <w:jc w:val="center"/>
              <w:rPr>
                <w:rFonts w:ascii="Times New Roman" w:hAnsi="Times New Roman"/>
              </w:rPr>
            </w:pPr>
            <w:r>
              <w:rPr>
                <w:rFonts w:ascii="Times New Roman" w:hAnsi="Times New Roman"/>
              </w:rPr>
              <w:t>1.0.3</w:t>
            </w:r>
          </w:p>
        </w:tc>
        <w:tc>
          <w:tcPr>
            <w:tcW w:w="928" w:type="pct"/>
          </w:tcPr>
          <w:p w14:paraId="2AB6C789" w14:textId="31BCB516" w:rsidR="00D00240" w:rsidRPr="00DB4D51" w:rsidRDefault="00EB5BFA" w:rsidP="00F30449">
            <w:pPr>
              <w:pStyle w:val="Tabletext"/>
              <w:spacing w:line="276" w:lineRule="auto"/>
              <w:jc w:val="center"/>
              <w:rPr>
                <w:rFonts w:ascii="Times New Roman" w:hAnsi="Times New Roman"/>
              </w:rPr>
            </w:pPr>
            <w:r>
              <w:rPr>
                <w:rFonts w:ascii="Times New Roman" w:hAnsi="Times New Roman"/>
              </w:rPr>
              <w:t>HuongNTT, TuNA</w:t>
            </w:r>
          </w:p>
        </w:tc>
        <w:tc>
          <w:tcPr>
            <w:tcW w:w="764" w:type="pct"/>
          </w:tcPr>
          <w:p w14:paraId="4111A411" w14:textId="2F7BC9FC" w:rsidR="00D00240" w:rsidRPr="00DB4D51" w:rsidRDefault="00EB5BFA" w:rsidP="00F30449">
            <w:pPr>
              <w:pStyle w:val="Tabletext"/>
              <w:spacing w:line="276" w:lineRule="auto"/>
              <w:jc w:val="center"/>
              <w:rPr>
                <w:rFonts w:ascii="Times New Roman" w:hAnsi="Times New Roman"/>
              </w:rPr>
            </w:pPr>
            <w:r>
              <w:rPr>
                <w:rFonts w:ascii="Times New Roman" w:hAnsi="Times New Roman"/>
              </w:rPr>
              <w:t>08/09/2021</w:t>
            </w:r>
          </w:p>
        </w:tc>
        <w:tc>
          <w:tcPr>
            <w:tcW w:w="793" w:type="pct"/>
          </w:tcPr>
          <w:p w14:paraId="5CCFFD16" w14:textId="77777777" w:rsidR="00D00240" w:rsidRPr="00DB4D51" w:rsidRDefault="00D00240" w:rsidP="00F30449">
            <w:pPr>
              <w:pStyle w:val="Tabletext"/>
              <w:spacing w:line="276" w:lineRule="auto"/>
              <w:jc w:val="center"/>
              <w:rPr>
                <w:rFonts w:ascii="Times New Roman" w:hAnsi="Times New Roman"/>
              </w:rPr>
            </w:pPr>
          </w:p>
        </w:tc>
        <w:tc>
          <w:tcPr>
            <w:tcW w:w="909" w:type="pct"/>
          </w:tcPr>
          <w:p w14:paraId="322D17D3" w14:textId="77777777" w:rsidR="00D00240" w:rsidRPr="00DB4D51" w:rsidRDefault="00D00240" w:rsidP="00F30449">
            <w:pPr>
              <w:pStyle w:val="Tabletext"/>
              <w:spacing w:line="276" w:lineRule="auto"/>
              <w:jc w:val="center"/>
              <w:rPr>
                <w:rFonts w:ascii="Times New Roman" w:hAnsi="Times New Roman"/>
              </w:rPr>
            </w:pPr>
          </w:p>
        </w:tc>
        <w:tc>
          <w:tcPr>
            <w:tcW w:w="922" w:type="pct"/>
          </w:tcPr>
          <w:p w14:paraId="7CEA8E36" w14:textId="77777777" w:rsidR="00124A35" w:rsidRDefault="00124A35" w:rsidP="00124A35">
            <w:pPr>
              <w:pStyle w:val="Tabletext"/>
              <w:spacing w:line="276" w:lineRule="auto"/>
              <w:rPr>
                <w:rFonts w:ascii="Times New Roman" w:hAnsi="Times New Roman"/>
              </w:rPr>
            </w:pPr>
            <w:r>
              <w:rPr>
                <w:rFonts w:ascii="Times New Roman" w:hAnsi="Times New Roman"/>
              </w:rPr>
              <w:t xml:space="preserve">Bổ sung: </w:t>
            </w:r>
          </w:p>
          <w:p w14:paraId="06F7C389" w14:textId="40BC1910" w:rsidR="00124A35" w:rsidRPr="00DB4D51" w:rsidRDefault="00124A35" w:rsidP="00124A35">
            <w:pPr>
              <w:pStyle w:val="Tabletext"/>
              <w:spacing w:line="276" w:lineRule="auto"/>
              <w:rPr>
                <w:rFonts w:ascii="Times New Roman" w:hAnsi="Times New Roman"/>
              </w:rPr>
            </w:pPr>
            <w:r>
              <w:rPr>
                <w:rFonts w:ascii="Times New Roman" w:hAnsi="Times New Roman"/>
              </w:rPr>
              <w:t>-   III.1.1., V</w:t>
            </w:r>
          </w:p>
        </w:tc>
      </w:tr>
      <w:tr w:rsidR="00BD50C9" w:rsidRPr="00DB4D51" w14:paraId="4B02F0DF" w14:textId="77777777" w:rsidTr="009F2366">
        <w:trPr>
          <w:trHeight w:val="248"/>
        </w:trPr>
        <w:tc>
          <w:tcPr>
            <w:tcW w:w="684" w:type="pct"/>
          </w:tcPr>
          <w:p w14:paraId="404967AE" w14:textId="4ADF663D" w:rsidR="00BD50C9" w:rsidRDefault="00BD50C9" w:rsidP="00F30449">
            <w:pPr>
              <w:pStyle w:val="Tabletext"/>
              <w:spacing w:line="276" w:lineRule="auto"/>
              <w:jc w:val="center"/>
              <w:rPr>
                <w:rFonts w:ascii="Times New Roman" w:hAnsi="Times New Roman"/>
              </w:rPr>
            </w:pPr>
            <w:r>
              <w:rPr>
                <w:rFonts w:ascii="Times New Roman" w:hAnsi="Times New Roman"/>
              </w:rPr>
              <w:t>1.0.4</w:t>
            </w:r>
          </w:p>
        </w:tc>
        <w:tc>
          <w:tcPr>
            <w:tcW w:w="928" w:type="pct"/>
          </w:tcPr>
          <w:p w14:paraId="5B1B5294" w14:textId="77621A15" w:rsidR="00BD50C9" w:rsidRDefault="00BD50C9" w:rsidP="00F30449">
            <w:pPr>
              <w:pStyle w:val="Tabletext"/>
              <w:spacing w:line="276" w:lineRule="auto"/>
              <w:jc w:val="center"/>
              <w:rPr>
                <w:rFonts w:ascii="Times New Roman" w:hAnsi="Times New Roman"/>
              </w:rPr>
            </w:pPr>
            <w:r>
              <w:rPr>
                <w:rFonts w:ascii="Times New Roman" w:hAnsi="Times New Roman"/>
              </w:rPr>
              <w:t>HuongNTT</w:t>
            </w:r>
          </w:p>
        </w:tc>
        <w:tc>
          <w:tcPr>
            <w:tcW w:w="764" w:type="pct"/>
          </w:tcPr>
          <w:p w14:paraId="423BE5D6" w14:textId="098F955D" w:rsidR="00BD50C9" w:rsidRDefault="00BD50C9" w:rsidP="00F30449">
            <w:pPr>
              <w:pStyle w:val="Tabletext"/>
              <w:spacing w:line="276" w:lineRule="auto"/>
              <w:jc w:val="center"/>
              <w:rPr>
                <w:rFonts w:ascii="Times New Roman" w:hAnsi="Times New Roman"/>
              </w:rPr>
            </w:pPr>
            <w:r>
              <w:rPr>
                <w:rFonts w:ascii="Times New Roman" w:hAnsi="Times New Roman"/>
              </w:rPr>
              <w:t>25/10/2021</w:t>
            </w:r>
          </w:p>
        </w:tc>
        <w:tc>
          <w:tcPr>
            <w:tcW w:w="793" w:type="pct"/>
          </w:tcPr>
          <w:p w14:paraId="0EED1611" w14:textId="77777777" w:rsidR="00BD50C9" w:rsidRPr="00DB4D51" w:rsidRDefault="00BD50C9" w:rsidP="00F30449">
            <w:pPr>
              <w:pStyle w:val="Tabletext"/>
              <w:spacing w:line="276" w:lineRule="auto"/>
              <w:jc w:val="center"/>
              <w:rPr>
                <w:rFonts w:ascii="Times New Roman" w:hAnsi="Times New Roman"/>
              </w:rPr>
            </w:pPr>
          </w:p>
        </w:tc>
        <w:tc>
          <w:tcPr>
            <w:tcW w:w="909" w:type="pct"/>
          </w:tcPr>
          <w:p w14:paraId="38743D0E" w14:textId="77777777" w:rsidR="00BD50C9" w:rsidRPr="00DB4D51" w:rsidRDefault="00BD50C9" w:rsidP="00F30449">
            <w:pPr>
              <w:pStyle w:val="Tabletext"/>
              <w:spacing w:line="276" w:lineRule="auto"/>
              <w:jc w:val="center"/>
              <w:rPr>
                <w:rFonts w:ascii="Times New Roman" w:hAnsi="Times New Roman"/>
              </w:rPr>
            </w:pPr>
          </w:p>
        </w:tc>
        <w:tc>
          <w:tcPr>
            <w:tcW w:w="922" w:type="pct"/>
          </w:tcPr>
          <w:p w14:paraId="16FEACC4" w14:textId="77777777" w:rsidR="00BD50C9" w:rsidRDefault="00BD50C9" w:rsidP="00BD50C9">
            <w:pPr>
              <w:pStyle w:val="Tabletext"/>
              <w:spacing w:line="276" w:lineRule="auto"/>
              <w:rPr>
                <w:rFonts w:ascii="Times New Roman" w:hAnsi="Times New Roman"/>
              </w:rPr>
            </w:pPr>
            <w:r>
              <w:rPr>
                <w:rFonts w:ascii="Times New Roman" w:hAnsi="Times New Roman"/>
              </w:rPr>
              <w:t>Cấp nhật:</w:t>
            </w:r>
          </w:p>
          <w:p w14:paraId="5E57025F" w14:textId="231CC97C" w:rsidR="00BD50C9" w:rsidRDefault="00BD50C9" w:rsidP="00BD50C9">
            <w:pPr>
              <w:pStyle w:val="Tabletext"/>
              <w:spacing w:line="276" w:lineRule="auto"/>
              <w:rPr>
                <w:rFonts w:ascii="Times New Roman" w:hAnsi="Times New Roman"/>
              </w:rPr>
            </w:pPr>
            <w:r>
              <w:rPr>
                <w:rFonts w:ascii="Times New Roman" w:hAnsi="Times New Roman"/>
              </w:rPr>
              <w:t xml:space="preserve"> -  </w:t>
            </w:r>
            <w:r w:rsidR="00DD3A8B">
              <w:rPr>
                <w:rFonts w:ascii="Times New Roman" w:hAnsi="Times New Roman"/>
              </w:rPr>
              <w:t xml:space="preserve">III.1.2; </w:t>
            </w:r>
            <w:r>
              <w:rPr>
                <w:rFonts w:ascii="Times New Roman" w:hAnsi="Times New Roman"/>
              </w:rPr>
              <w:t>III.6.4</w:t>
            </w:r>
            <w:r w:rsidR="00DD3A8B">
              <w:rPr>
                <w:rFonts w:ascii="Times New Roman" w:hAnsi="Times New Roman"/>
              </w:rPr>
              <w:t>; III.7</w:t>
            </w:r>
          </w:p>
        </w:tc>
      </w:tr>
    </w:tbl>
    <w:p w14:paraId="45F98618" w14:textId="14881D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09A11E0"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1AC78F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50A99D95"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60F2EA8" w14:textId="77777777" w:rsidR="00406661" w:rsidRPr="00DB4D51" w:rsidRDefault="00406661" w:rsidP="00F30449">
      <w:pPr>
        <w:spacing w:line="276" w:lineRule="auto"/>
        <w:rPr>
          <w:rFonts w:ascii="Times New Roman" w:hAnsi="Times New Roman" w:cs="Times New Roman"/>
          <w:b/>
          <w:i/>
          <w:iCs/>
          <w:sz w:val="28"/>
          <w:szCs w:val="28"/>
          <w:u w:val="single"/>
        </w:rPr>
      </w:pPr>
    </w:p>
    <w:p w14:paraId="5F7D9F1F" w14:textId="77777777" w:rsidR="00406661" w:rsidRPr="00DB4D51" w:rsidRDefault="00406661" w:rsidP="00F30449">
      <w:pPr>
        <w:spacing w:line="276" w:lineRule="auto"/>
        <w:rPr>
          <w:rFonts w:ascii="Times New Roman" w:hAnsi="Times New Roman" w:cs="Times New Roman"/>
          <w:b/>
          <w:i/>
          <w:iCs/>
          <w:sz w:val="28"/>
          <w:szCs w:val="28"/>
          <w:u w:val="single"/>
        </w:rPr>
      </w:pPr>
    </w:p>
    <w:p w14:paraId="714E5C06" w14:textId="77777777" w:rsidR="00406661" w:rsidRPr="00DB4D51" w:rsidRDefault="00406661" w:rsidP="00F30449">
      <w:pPr>
        <w:spacing w:line="276" w:lineRule="auto"/>
        <w:rPr>
          <w:rFonts w:ascii="Times New Roman" w:hAnsi="Times New Roman" w:cs="Times New Roman"/>
          <w:b/>
          <w:i/>
          <w:iCs/>
          <w:sz w:val="28"/>
          <w:szCs w:val="28"/>
          <w:u w:val="single"/>
        </w:rPr>
      </w:pPr>
    </w:p>
    <w:p w14:paraId="662D445E" w14:textId="77777777" w:rsidR="00406661" w:rsidRPr="00DB4D51" w:rsidRDefault="00406661" w:rsidP="00F30449">
      <w:pPr>
        <w:spacing w:line="276" w:lineRule="auto"/>
        <w:rPr>
          <w:rFonts w:ascii="Times New Roman" w:hAnsi="Times New Roman" w:cs="Times New Roman"/>
          <w:b/>
          <w:i/>
          <w:iCs/>
          <w:sz w:val="28"/>
          <w:szCs w:val="28"/>
          <w:u w:val="single"/>
        </w:rPr>
      </w:pPr>
    </w:p>
    <w:p w14:paraId="71A4C374" w14:textId="77777777" w:rsidR="00406661" w:rsidRPr="00DB4D51" w:rsidRDefault="00406661" w:rsidP="00F30449">
      <w:pPr>
        <w:spacing w:line="276" w:lineRule="auto"/>
        <w:rPr>
          <w:rFonts w:ascii="Times New Roman" w:hAnsi="Times New Roman" w:cs="Times New Roman"/>
          <w:b/>
          <w:i/>
          <w:iCs/>
          <w:sz w:val="28"/>
          <w:szCs w:val="28"/>
          <w:u w:val="single"/>
        </w:rPr>
      </w:pPr>
    </w:p>
    <w:p w14:paraId="58EB3C44" w14:textId="77777777" w:rsidR="00406661" w:rsidRPr="00DB4D51" w:rsidRDefault="00406661" w:rsidP="00F30449">
      <w:pPr>
        <w:spacing w:line="276" w:lineRule="auto"/>
        <w:rPr>
          <w:rFonts w:ascii="Times New Roman" w:hAnsi="Times New Roman" w:cs="Times New Roman"/>
          <w:b/>
          <w:i/>
          <w:iCs/>
          <w:sz w:val="28"/>
          <w:szCs w:val="28"/>
          <w:u w:val="single"/>
        </w:rPr>
      </w:pPr>
    </w:p>
    <w:p w14:paraId="5373D1BF" w14:textId="77777777" w:rsidR="00406661" w:rsidRPr="00DB4D51" w:rsidRDefault="00406661" w:rsidP="00F30449">
      <w:pPr>
        <w:spacing w:line="276" w:lineRule="auto"/>
        <w:rPr>
          <w:rFonts w:ascii="Times New Roman" w:hAnsi="Times New Roman" w:cs="Times New Roman"/>
          <w:b/>
          <w:i/>
          <w:iCs/>
          <w:sz w:val="28"/>
          <w:szCs w:val="28"/>
          <w:u w:val="single"/>
        </w:rPr>
      </w:pPr>
    </w:p>
    <w:p w14:paraId="1D426C72" w14:textId="77777777" w:rsidR="00406661" w:rsidRPr="00DB4D51" w:rsidRDefault="00406661" w:rsidP="00F30449">
      <w:pPr>
        <w:spacing w:line="276" w:lineRule="auto"/>
        <w:rPr>
          <w:rFonts w:ascii="Times New Roman" w:hAnsi="Times New Roman" w:cs="Times New Roman"/>
          <w:b/>
          <w:i/>
          <w:iCs/>
          <w:sz w:val="28"/>
          <w:szCs w:val="28"/>
          <w:u w:val="single"/>
        </w:rPr>
      </w:pPr>
    </w:p>
    <w:p w14:paraId="18472603" w14:textId="77777777" w:rsidR="00406661" w:rsidRPr="00DB4D51" w:rsidRDefault="00406661" w:rsidP="00F30449">
      <w:pPr>
        <w:spacing w:line="276" w:lineRule="auto"/>
        <w:rPr>
          <w:rFonts w:ascii="Times New Roman" w:hAnsi="Times New Roman" w:cs="Times New Roman"/>
          <w:b/>
          <w:i/>
          <w:iCs/>
          <w:sz w:val="28"/>
          <w:szCs w:val="28"/>
          <w:u w:val="single"/>
        </w:rPr>
      </w:pPr>
    </w:p>
    <w:p w14:paraId="7C89F756" w14:textId="77777777" w:rsidR="00406661" w:rsidRPr="00DB4D51" w:rsidRDefault="00406661" w:rsidP="00F30449">
      <w:pPr>
        <w:spacing w:line="276" w:lineRule="auto"/>
        <w:rPr>
          <w:rFonts w:ascii="Times New Roman" w:hAnsi="Times New Roman" w:cs="Times New Roman"/>
          <w:b/>
          <w:i/>
          <w:iCs/>
          <w:sz w:val="28"/>
          <w:szCs w:val="28"/>
          <w:u w:val="single"/>
        </w:rPr>
      </w:pPr>
    </w:p>
    <w:p w14:paraId="53E28B90" w14:textId="77777777" w:rsidR="00406661" w:rsidRPr="00DB4D51" w:rsidRDefault="00406661" w:rsidP="00F30449">
      <w:pPr>
        <w:spacing w:line="276" w:lineRule="auto"/>
        <w:rPr>
          <w:rFonts w:ascii="Times New Roman" w:hAnsi="Times New Roman" w:cs="Times New Roman"/>
          <w:b/>
          <w:i/>
          <w:iCs/>
          <w:sz w:val="28"/>
          <w:szCs w:val="28"/>
          <w:u w:val="single"/>
        </w:rPr>
      </w:pPr>
    </w:p>
    <w:p w14:paraId="3510EDC0" w14:textId="77777777" w:rsidR="00406661" w:rsidRPr="00DB4D51" w:rsidRDefault="00406661" w:rsidP="00F30449">
      <w:pPr>
        <w:spacing w:line="276" w:lineRule="auto"/>
        <w:rPr>
          <w:rFonts w:ascii="Times New Roman" w:hAnsi="Times New Roman" w:cs="Times New Roman"/>
          <w:b/>
          <w:i/>
          <w:iCs/>
          <w:sz w:val="28"/>
          <w:szCs w:val="28"/>
          <w:u w:val="single"/>
        </w:rPr>
      </w:pPr>
    </w:p>
    <w:p w14:paraId="657DC1CE" w14:textId="77777777" w:rsidR="008379FD" w:rsidRPr="00DB4D51" w:rsidRDefault="008379FD" w:rsidP="00F30449">
      <w:pPr>
        <w:spacing w:line="276" w:lineRule="auto"/>
        <w:jc w:val="center"/>
        <w:rPr>
          <w:rFonts w:ascii="Times New Roman" w:hAnsi="Times New Roman" w:cs="Times New Roman"/>
          <w:b/>
          <w:iCs/>
          <w:sz w:val="28"/>
          <w:szCs w:val="28"/>
        </w:rPr>
      </w:pPr>
    </w:p>
    <w:p w14:paraId="3E73D629" w14:textId="77777777" w:rsidR="00A46FE1" w:rsidRPr="00DB4D51" w:rsidRDefault="00A46FE1" w:rsidP="00F30449">
      <w:pPr>
        <w:spacing w:line="276" w:lineRule="auto"/>
        <w:jc w:val="center"/>
        <w:rPr>
          <w:rFonts w:ascii="Times New Roman" w:hAnsi="Times New Roman" w:cs="Times New Roman"/>
          <w:b/>
          <w:iCs/>
          <w:sz w:val="28"/>
          <w:szCs w:val="28"/>
        </w:rPr>
      </w:pPr>
    </w:p>
    <w:p w14:paraId="7CEBAF65" w14:textId="77777777" w:rsidR="00A46FE1" w:rsidRPr="00DB4D51" w:rsidRDefault="00A46FE1" w:rsidP="00F30449">
      <w:pPr>
        <w:spacing w:line="276" w:lineRule="auto"/>
        <w:jc w:val="center"/>
        <w:rPr>
          <w:rFonts w:ascii="Times New Roman" w:hAnsi="Times New Roman" w:cs="Times New Roman"/>
          <w:b/>
          <w:iCs/>
          <w:sz w:val="28"/>
          <w:szCs w:val="28"/>
        </w:rPr>
      </w:pPr>
    </w:p>
    <w:p w14:paraId="2480DA9F" w14:textId="77777777" w:rsidR="00406661" w:rsidRPr="00DB4D51" w:rsidRDefault="00406661" w:rsidP="00F30449">
      <w:pPr>
        <w:spacing w:line="276" w:lineRule="auto"/>
        <w:jc w:val="center"/>
        <w:rPr>
          <w:rFonts w:ascii="Times New Roman" w:hAnsi="Times New Roman" w:cs="Times New Roman"/>
          <w:b/>
          <w:iCs/>
          <w:sz w:val="28"/>
          <w:szCs w:val="28"/>
        </w:rPr>
      </w:pPr>
      <w:r w:rsidRPr="00DB4D51">
        <w:rPr>
          <w:rFonts w:ascii="Times New Roman" w:hAnsi="Times New Roman" w:cs="Times New Roman"/>
          <w:b/>
          <w:iCs/>
          <w:sz w:val="28"/>
          <w:szCs w:val="28"/>
        </w:rPr>
        <w:t>TỔNG QUAN DỰ ÁN</w:t>
      </w:r>
    </w:p>
    <w:p w14:paraId="7E4FD6FB" w14:textId="77777777" w:rsidR="00406661" w:rsidRPr="00DB4D51" w:rsidRDefault="00406661" w:rsidP="00F30449">
      <w:pPr>
        <w:spacing w:line="276" w:lineRule="auto"/>
        <w:jc w:val="center"/>
        <w:rPr>
          <w:rFonts w:ascii="Times New Roman" w:hAnsi="Times New Roman" w:cs="Times New Roman"/>
          <w:b/>
          <w:iCs/>
          <w:sz w:val="28"/>
          <w:szCs w:val="28"/>
        </w:rPr>
      </w:pPr>
    </w:p>
    <w:tbl>
      <w:tblPr>
        <w:tblW w:w="9519"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367"/>
        <w:gridCol w:w="2268"/>
        <w:gridCol w:w="1134"/>
        <w:gridCol w:w="3750"/>
      </w:tblGrid>
      <w:tr w:rsidR="008D6E4B" w:rsidRPr="00DB4D51" w14:paraId="46E43D70" w14:textId="77777777" w:rsidTr="0043130D">
        <w:trPr>
          <w:cantSplit/>
        </w:trPr>
        <w:tc>
          <w:tcPr>
            <w:tcW w:w="9519" w:type="dxa"/>
            <w:gridSpan w:val="4"/>
            <w:shd w:val="clear" w:color="auto" w:fill="E6E6E6"/>
          </w:tcPr>
          <w:p w14:paraId="57F7577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Tên dự án:</w:t>
            </w:r>
          </w:p>
        </w:tc>
      </w:tr>
      <w:tr w:rsidR="008D6E4B" w:rsidRPr="00DB4D51" w14:paraId="06C67BE2" w14:textId="77777777" w:rsidTr="0043130D">
        <w:trPr>
          <w:cantSplit/>
        </w:trPr>
        <w:tc>
          <w:tcPr>
            <w:tcW w:w="9519" w:type="dxa"/>
            <w:gridSpan w:val="4"/>
          </w:tcPr>
          <w:p w14:paraId="3D15C229" w14:textId="3F4070DC" w:rsidR="00406661" w:rsidRPr="00DB4D51" w:rsidRDefault="00285682" w:rsidP="00285682">
            <w:pPr>
              <w:pStyle w:val="Title"/>
              <w:spacing w:before="180" w:after="120" w:line="276" w:lineRule="auto"/>
              <w:jc w:val="left"/>
              <w:rPr>
                <w:rFonts w:ascii="Times New Roman" w:hAnsi="Times New Roman"/>
                <w:b/>
                <w:i/>
                <w:sz w:val="36"/>
                <w:szCs w:val="40"/>
                <w:lang w:val="vi-VN"/>
              </w:rPr>
            </w:pPr>
            <w:r w:rsidRPr="00DB4D51">
              <w:rPr>
                <w:rFonts w:ascii="Times New Roman" w:hAnsi="Times New Roman"/>
                <w:b/>
                <w:sz w:val="22"/>
                <w:lang w:val="vi-VN"/>
              </w:rPr>
              <w:t xml:space="preserve">PHẦN MỀM TỰ ĐỘNG HÓA QUY TRÌNH KHAI BÁO THÔNG TIN BẢO HIỂM XÃ HỘI </w:t>
            </w:r>
          </w:p>
        </w:tc>
      </w:tr>
      <w:tr w:rsidR="008D6E4B" w:rsidRPr="00DB4D51" w14:paraId="069D83E5" w14:textId="77777777" w:rsidTr="0043130D">
        <w:trPr>
          <w:cantSplit/>
        </w:trPr>
        <w:tc>
          <w:tcPr>
            <w:tcW w:w="9519" w:type="dxa"/>
            <w:gridSpan w:val="4"/>
            <w:shd w:val="clear" w:color="auto" w:fill="D9D9D9" w:themeFill="background1" w:themeFillShade="D9"/>
          </w:tcPr>
          <w:p w14:paraId="078B508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Tóm tắt dự án:</w:t>
            </w:r>
          </w:p>
        </w:tc>
      </w:tr>
      <w:tr w:rsidR="008D6E4B" w:rsidRPr="00DB4D51" w14:paraId="6355062A" w14:textId="77777777" w:rsidTr="0043130D">
        <w:trPr>
          <w:cantSplit/>
        </w:trPr>
        <w:tc>
          <w:tcPr>
            <w:tcW w:w="9519" w:type="dxa"/>
            <w:gridSpan w:val="4"/>
          </w:tcPr>
          <w:p w14:paraId="720C7798" w14:textId="781BD846" w:rsidR="00406661" w:rsidRPr="00DB4D51" w:rsidRDefault="00DB4D51" w:rsidP="00AA3373">
            <w:pPr>
              <w:pStyle w:val="TableText0"/>
              <w:spacing w:line="276" w:lineRule="auto"/>
              <w:rPr>
                <w:rFonts w:ascii="Times New Roman" w:hAnsi="Times New Roman"/>
                <w:sz w:val="26"/>
                <w:szCs w:val="26"/>
                <w:lang w:val="vi-VN"/>
              </w:rPr>
            </w:pPr>
            <w:r w:rsidRPr="00DB4D51">
              <w:rPr>
                <w:rFonts w:ascii="Times New Roman" w:hAnsi="Times New Roman"/>
                <w:sz w:val="26"/>
                <w:szCs w:val="26"/>
              </w:rPr>
              <w:t>Dự án c</w:t>
            </w:r>
            <w:r w:rsidR="00285682" w:rsidRPr="00DB4D51">
              <w:rPr>
                <w:rFonts w:ascii="Times New Roman" w:hAnsi="Times New Roman"/>
                <w:sz w:val="26"/>
                <w:szCs w:val="26"/>
              </w:rPr>
              <w:t>ung cấp giải pháp tự động hóa việc khai báo các thông tin liên quan đến Bảo hiểm xã hội của người dùng theo quy trình xử lý nghiệp vụ “Kê khai hồ sơ yêu cầu giải quyết chế độ ốm đau</w:t>
            </w:r>
            <w:r w:rsidR="0019239C">
              <w:rPr>
                <w:rFonts w:ascii="Times New Roman" w:hAnsi="Times New Roman"/>
                <w:sz w:val="26"/>
                <w:szCs w:val="26"/>
              </w:rPr>
              <w:t>; chế độ thai sản; chế độ dưỡng sức, phục hồi sức khỏe</w:t>
            </w:r>
            <w:r w:rsidR="00285682" w:rsidRPr="00DB4D51">
              <w:rPr>
                <w:rFonts w:ascii="Times New Roman" w:hAnsi="Times New Roman"/>
                <w:sz w:val="26"/>
                <w:szCs w:val="26"/>
              </w:rPr>
              <w:t xml:space="preserve"> (Mã thủ tục 630</w:t>
            </w:r>
            <w:r w:rsidR="00D27AA6" w:rsidRPr="00DB4D51">
              <w:rPr>
                <w:rFonts w:ascii="Times New Roman" w:hAnsi="Times New Roman"/>
                <w:sz w:val="26"/>
                <w:szCs w:val="26"/>
              </w:rPr>
              <w:t>a</w:t>
            </w:r>
            <w:r w:rsidR="0019239C">
              <w:rPr>
                <w:rFonts w:ascii="Times New Roman" w:hAnsi="Times New Roman"/>
                <w:sz w:val="26"/>
                <w:szCs w:val="26"/>
              </w:rPr>
              <w:t xml:space="preserve">, 630b, 630c </w:t>
            </w:r>
            <w:r w:rsidR="00285682" w:rsidRPr="00DB4D51">
              <w:rPr>
                <w:rFonts w:ascii="Times New Roman" w:hAnsi="Times New Roman"/>
                <w:sz w:val="26"/>
                <w:szCs w:val="26"/>
              </w:rPr>
              <w:t>trong Danh sách các nghiệp vụ kê khai hồ sơ điện tử trên cổng dịch vụ công).</w:t>
            </w:r>
          </w:p>
        </w:tc>
      </w:tr>
      <w:tr w:rsidR="008D6E4B" w:rsidRPr="00DB4D51" w14:paraId="7CD86BAD" w14:textId="77777777" w:rsidTr="00C90FC2">
        <w:trPr>
          <w:cantSplit/>
        </w:trPr>
        <w:tc>
          <w:tcPr>
            <w:tcW w:w="2367" w:type="dxa"/>
            <w:shd w:val="clear" w:color="auto" w:fill="D9D9D9" w:themeFill="background1" w:themeFillShade="D9"/>
          </w:tcPr>
          <w:p w14:paraId="4FDA748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Đầu mối liên hệ</w:t>
            </w:r>
          </w:p>
        </w:tc>
        <w:tc>
          <w:tcPr>
            <w:tcW w:w="2268" w:type="dxa"/>
            <w:tcBorders>
              <w:right w:val="single" w:sz="4" w:space="0" w:color="999999"/>
            </w:tcBorders>
            <w:shd w:val="clear" w:color="auto" w:fill="D9D9D9" w:themeFill="background1" w:themeFillShade="D9"/>
            <w:tcMar>
              <w:right w:w="0" w:type="dxa"/>
            </w:tcMar>
          </w:tcPr>
          <w:p w14:paraId="0AB4BE1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52ECBBBD"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5EEB1D85"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8D6E4B" w:rsidRPr="00DB4D51" w14:paraId="3BD0FBEB" w14:textId="77777777" w:rsidTr="00C90FC2">
        <w:trPr>
          <w:cantSplit/>
        </w:trPr>
        <w:tc>
          <w:tcPr>
            <w:tcW w:w="2367" w:type="dxa"/>
          </w:tcPr>
          <w:p w14:paraId="15A7CF6D" w14:textId="01F99660"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Nguyễn Anh Tú</w:t>
            </w:r>
          </w:p>
        </w:tc>
        <w:tc>
          <w:tcPr>
            <w:tcW w:w="2268" w:type="dxa"/>
            <w:tcBorders>
              <w:right w:val="single" w:sz="4" w:space="0" w:color="999999"/>
            </w:tcBorders>
            <w:tcMar>
              <w:right w:w="0" w:type="dxa"/>
            </w:tcMar>
          </w:tcPr>
          <w:p w14:paraId="61CD3A93" w14:textId="4555ECF8" w:rsidR="00406661" w:rsidRPr="00DB4D51" w:rsidRDefault="002815FA" w:rsidP="00F30449">
            <w:pPr>
              <w:pStyle w:val="TableText0"/>
              <w:spacing w:line="276" w:lineRule="auto"/>
              <w:rPr>
                <w:rFonts w:ascii="Times New Roman" w:hAnsi="Times New Roman"/>
                <w:sz w:val="24"/>
              </w:rPr>
            </w:pPr>
            <w:r w:rsidRPr="00DB4D51">
              <w:rPr>
                <w:rFonts w:ascii="Times New Roman" w:hAnsi="Times New Roman"/>
                <w:sz w:val="24"/>
              </w:rPr>
              <w:t>0902275712</w:t>
            </w:r>
          </w:p>
        </w:tc>
        <w:tc>
          <w:tcPr>
            <w:tcW w:w="1134" w:type="dxa"/>
            <w:tcBorders>
              <w:left w:val="single" w:sz="4" w:space="0" w:color="999999"/>
              <w:right w:val="single" w:sz="4" w:space="0" w:color="999999"/>
            </w:tcBorders>
          </w:tcPr>
          <w:p w14:paraId="194CF92A"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38FF78FB" w14:textId="3182EE0C" w:rsidR="00406661" w:rsidRPr="00DB4D51" w:rsidRDefault="00C64118" w:rsidP="00F30449">
            <w:pPr>
              <w:pStyle w:val="TableText0"/>
              <w:spacing w:line="276" w:lineRule="auto"/>
              <w:rPr>
                <w:rFonts w:ascii="Times New Roman" w:hAnsi="Times New Roman"/>
                <w:sz w:val="24"/>
              </w:rPr>
            </w:pPr>
            <w:r w:rsidRPr="00DB4D51">
              <w:rPr>
                <w:rFonts w:ascii="Times New Roman" w:hAnsi="Times New Roman"/>
                <w:sz w:val="24"/>
              </w:rPr>
              <w:t>nguyen.anh.tu@vbpo.com.vn</w:t>
            </w:r>
          </w:p>
        </w:tc>
      </w:tr>
      <w:tr w:rsidR="008D6E4B" w:rsidRPr="00DB4D51" w14:paraId="5BE4F885" w14:textId="77777777" w:rsidTr="00C90FC2">
        <w:trPr>
          <w:cantSplit/>
        </w:trPr>
        <w:tc>
          <w:tcPr>
            <w:tcW w:w="2367" w:type="dxa"/>
            <w:shd w:val="clear" w:color="auto" w:fill="D9D9D9" w:themeFill="background1" w:themeFillShade="D9"/>
          </w:tcPr>
          <w:p w14:paraId="5B5D2BD4"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Giám đốc dự án</w:t>
            </w:r>
          </w:p>
          <w:p w14:paraId="20674C78"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(Project Manager)</w:t>
            </w:r>
          </w:p>
        </w:tc>
        <w:tc>
          <w:tcPr>
            <w:tcW w:w="2268" w:type="dxa"/>
            <w:tcBorders>
              <w:right w:val="single" w:sz="4" w:space="0" w:color="999999"/>
            </w:tcBorders>
            <w:shd w:val="clear" w:color="auto" w:fill="D9D9D9" w:themeFill="background1" w:themeFillShade="D9"/>
            <w:tcMar>
              <w:right w:w="0" w:type="dxa"/>
            </w:tcMar>
          </w:tcPr>
          <w:p w14:paraId="35ED5303"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Phone</w:t>
            </w:r>
          </w:p>
        </w:tc>
        <w:tc>
          <w:tcPr>
            <w:tcW w:w="1134" w:type="dxa"/>
            <w:tcBorders>
              <w:left w:val="single" w:sz="4" w:space="0" w:color="999999"/>
              <w:right w:val="single" w:sz="4" w:space="0" w:color="999999"/>
            </w:tcBorders>
            <w:shd w:val="clear" w:color="auto" w:fill="D9D9D9" w:themeFill="background1" w:themeFillShade="D9"/>
          </w:tcPr>
          <w:p w14:paraId="6C967580" w14:textId="77777777" w:rsidR="00406661" w:rsidRPr="00DB4D51" w:rsidRDefault="00406661" w:rsidP="00F30449">
            <w:pPr>
              <w:pStyle w:val="TableText0"/>
              <w:spacing w:line="276" w:lineRule="auto"/>
              <w:rPr>
                <w:rFonts w:ascii="Times New Roman" w:hAnsi="Times New Roman"/>
                <w:b/>
                <w:bCs/>
                <w:sz w:val="26"/>
                <w:szCs w:val="26"/>
              </w:rPr>
            </w:pPr>
            <w:r w:rsidRPr="00DB4D51">
              <w:rPr>
                <w:rFonts w:ascii="Times New Roman" w:hAnsi="Times New Roman"/>
                <w:b/>
                <w:bCs/>
                <w:sz w:val="26"/>
                <w:szCs w:val="26"/>
              </w:rPr>
              <w:t>Fax</w:t>
            </w:r>
          </w:p>
        </w:tc>
        <w:tc>
          <w:tcPr>
            <w:tcW w:w="3750" w:type="dxa"/>
            <w:tcBorders>
              <w:left w:val="single" w:sz="4" w:space="0" w:color="999999"/>
            </w:tcBorders>
            <w:shd w:val="clear" w:color="auto" w:fill="D9D9D9" w:themeFill="background1" w:themeFillShade="D9"/>
            <w:tcMar>
              <w:right w:w="0" w:type="dxa"/>
            </w:tcMar>
          </w:tcPr>
          <w:p w14:paraId="6326A06A" w14:textId="77777777" w:rsidR="00406661" w:rsidRPr="00DB4D51" w:rsidRDefault="00406661" w:rsidP="00F30449">
            <w:pPr>
              <w:pStyle w:val="TableText0"/>
              <w:spacing w:line="276" w:lineRule="auto"/>
              <w:rPr>
                <w:rFonts w:ascii="Times New Roman" w:hAnsi="Times New Roman"/>
                <w:sz w:val="26"/>
                <w:szCs w:val="26"/>
              </w:rPr>
            </w:pPr>
            <w:r w:rsidRPr="00DB4D51">
              <w:rPr>
                <w:rFonts w:ascii="Times New Roman" w:hAnsi="Times New Roman"/>
                <w:b/>
                <w:bCs/>
                <w:sz w:val="26"/>
                <w:szCs w:val="26"/>
              </w:rPr>
              <w:t>Email</w:t>
            </w:r>
          </w:p>
        </w:tc>
      </w:tr>
      <w:tr w:rsidR="00406661" w:rsidRPr="00DB4D51" w14:paraId="2403FE1D" w14:textId="77777777" w:rsidTr="00C90FC2">
        <w:trPr>
          <w:cantSplit/>
        </w:trPr>
        <w:tc>
          <w:tcPr>
            <w:tcW w:w="2367" w:type="dxa"/>
          </w:tcPr>
          <w:p w14:paraId="7A1EE360" w14:textId="37C6629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 Minh Trung</w:t>
            </w:r>
          </w:p>
        </w:tc>
        <w:tc>
          <w:tcPr>
            <w:tcW w:w="2268" w:type="dxa"/>
            <w:tcBorders>
              <w:right w:val="single" w:sz="4" w:space="0" w:color="999999"/>
            </w:tcBorders>
            <w:tcMar>
              <w:right w:w="0" w:type="dxa"/>
            </w:tcMar>
          </w:tcPr>
          <w:p w14:paraId="0E05CAA5" w14:textId="50C249FF"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0935748712</w:t>
            </w:r>
          </w:p>
        </w:tc>
        <w:tc>
          <w:tcPr>
            <w:tcW w:w="1134" w:type="dxa"/>
            <w:tcBorders>
              <w:left w:val="single" w:sz="4" w:space="0" w:color="999999"/>
              <w:right w:val="single" w:sz="4" w:space="0" w:color="999999"/>
            </w:tcBorders>
          </w:tcPr>
          <w:p w14:paraId="0F3BDDA8" w14:textId="77777777" w:rsidR="00406661" w:rsidRPr="00DB4D51" w:rsidRDefault="00406661" w:rsidP="00F30449">
            <w:pPr>
              <w:pStyle w:val="TableText0"/>
              <w:spacing w:line="276" w:lineRule="auto"/>
              <w:rPr>
                <w:rFonts w:ascii="Times New Roman" w:hAnsi="Times New Roman"/>
                <w:sz w:val="24"/>
              </w:rPr>
            </w:pPr>
          </w:p>
        </w:tc>
        <w:tc>
          <w:tcPr>
            <w:tcW w:w="3750" w:type="dxa"/>
            <w:tcBorders>
              <w:left w:val="single" w:sz="4" w:space="0" w:color="999999"/>
            </w:tcBorders>
            <w:tcMar>
              <w:right w:w="0" w:type="dxa"/>
            </w:tcMar>
          </w:tcPr>
          <w:p w14:paraId="06B334FA" w14:textId="36932B3A" w:rsidR="00406661" w:rsidRPr="00DB4D51" w:rsidRDefault="00884F6C" w:rsidP="00F30449">
            <w:pPr>
              <w:pStyle w:val="TableText0"/>
              <w:spacing w:line="276" w:lineRule="auto"/>
              <w:rPr>
                <w:rFonts w:ascii="Times New Roman" w:hAnsi="Times New Roman"/>
                <w:sz w:val="24"/>
              </w:rPr>
            </w:pPr>
            <w:r w:rsidRPr="00DB4D51">
              <w:rPr>
                <w:rFonts w:ascii="Times New Roman" w:hAnsi="Times New Roman"/>
                <w:sz w:val="24"/>
              </w:rPr>
              <w:t>phan.minh.trung@vbpo.com.vn</w:t>
            </w:r>
          </w:p>
        </w:tc>
      </w:tr>
    </w:tbl>
    <w:p w14:paraId="48386737"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36DC8A2A"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45AD3749"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212ED70B"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CFC8D93"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1FD00C4F" w14:textId="77777777" w:rsidR="00D00240" w:rsidRPr="00DB4D51" w:rsidRDefault="00D00240" w:rsidP="00F30449">
      <w:pPr>
        <w:spacing w:before="180" w:after="120" w:line="276" w:lineRule="auto"/>
        <w:jc w:val="center"/>
        <w:rPr>
          <w:rFonts w:ascii="Times New Roman" w:hAnsi="Times New Roman" w:cs="Times New Roman"/>
          <w:b/>
          <w:i/>
          <w:iCs/>
          <w:sz w:val="28"/>
          <w:szCs w:val="28"/>
          <w:u w:val="single"/>
        </w:rPr>
      </w:pPr>
    </w:p>
    <w:p w14:paraId="0B74E641" w14:textId="77777777" w:rsidR="00D00240" w:rsidRPr="00DB4D51" w:rsidRDefault="00D00240" w:rsidP="00F30449">
      <w:pPr>
        <w:spacing w:before="180" w:after="120" w:line="276" w:lineRule="auto"/>
        <w:rPr>
          <w:rFonts w:ascii="Times New Roman" w:hAnsi="Times New Roman" w:cs="Times New Roman"/>
          <w:sz w:val="20"/>
        </w:rPr>
      </w:pPr>
    </w:p>
    <w:p w14:paraId="1EB1FDE4" w14:textId="77777777" w:rsidR="00D00240" w:rsidRPr="00DB4D51" w:rsidRDefault="00D00240" w:rsidP="00F30449">
      <w:pPr>
        <w:spacing w:line="276" w:lineRule="auto"/>
        <w:rPr>
          <w:rFonts w:ascii="Times New Roman" w:hAnsi="Times New Roman" w:cs="Times New Roman"/>
          <w:b/>
          <w:bCs/>
          <w:sz w:val="28"/>
        </w:rPr>
      </w:pPr>
      <w:r w:rsidRPr="00DB4D51">
        <w:rPr>
          <w:rFonts w:ascii="Times New Roman" w:hAnsi="Times New Roman" w:cs="Times New Roman"/>
          <w:iCs/>
        </w:rPr>
        <w:br w:type="page"/>
      </w:r>
      <w:bookmarkEnd w:id="0"/>
    </w:p>
    <w:p w14:paraId="2D65E919" w14:textId="77777777" w:rsidR="00D00240" w:rsidRPr="00DB4D51" w:rsidRDefault="00D00240" w:rsidP="00F30449">
      <w:pPr>
        <w:spacing w:line="276" w:lineRule="auto"/>
        <w:jc w:val="center"/>
        <w:rPr>
          <w:rFonts w:ascii="Times New Roman" w:hAnsi="Times New Roman" w:cs="Times New Roman"/>
          <w:b/>
          <w:iCs/>
        </w:rPr>
      </w:pPr>
      <w:r w:rsidRPr="00DB4D51">
        <w:rPr>
          <w:rFonts w:ascii="Times New Roman" w:hAnsi="Times New Roman" w:cs="Times New Roman"/>
          <w:b/>
          <w:iCs/>
        </w:rPr>
        <w:lastRenderedPageBreak/>
        <w:t>MỤC LỤC</w:t>
      </w:r>
    </w:p>
    <w:p w14:paraId="39AC32AF" w14:textId="77777777" w:rsidR="00D00240" w:rsidRPr="00DB4D51" w:rsidRDefault="00D00240" w:rsidP="00F30449">
      <w:pPr>
        <w:spacing w:line="276" w:lineRule="auto"/>
        <w:rPr>
          <w:rFonts w:ascii="Times New Roman" w:hAnsi="Times New Roman" w:cs="Times New Roman"/>
        </w:rPr>
      </w:pPr>
    </w:p>
    <w:p w14:paraId="4669A017" w14:textId="77777777" w:rsidR="00DD3A8B" w:rsidRDefault="00D00240">
      <w:pPr>
        <w:pStyle w:val="TOC1"/>
        <w:rPr>
          <w:rFonts w:eastAsiaTheme="minorEastAsia" w:cstheme="minorBidi"/>
          <w:b w:val="0"/>
          <w:bCs w:val="0"/>
          <w:caps w:val="0"/>
          <w:noProof/>
          <w:sz w:val="22"/>
          <w:szCs w:val="22"/>
          <w:lang w:eastAsia="ja-JP"/>
        </w:rPr>
      </w:pPr>
      <w:r w:rsidRPr="00DB4D51">
        <w:rPr>
          <w:rFonts w:ascii="Times New Roman" w:hAnsi="Times New Roman" w:cs="Times New Roman"/>
        </w:rPr>
        <w:fldChar w:fldCharType="begin"/>
      </w:r>
      <w:r w:rsidRPr="00DB4D51">
        <w:rPr>
          <w:rFonts w:ascii="Times New Roman" w:hAnsi="Times New Roman" w:cs="Times New Roman"/>
        </w:rPr>
        <w:instrText xml:space="preserve"> TOC \o "1-3" \h \z \u </w:instrText>
      </w:r>
      <w:r w:rsidRPr="00DB4D51">
        <w:rPr>
          <w:rFonts w:ascii="Times New Roman" w:hAnsi="Times New Roman" w:cs="Times New Roman"/>
        </w:rPr>
        <w:fldChar w:fldCharType="separate"/>
      </w:r>
      <w:hyperlink w:anchor="_Toc86065227" w:history="1">
        <w:r w:rsidR="00DD3A8B" w:rsidRPr="00FB44CF">
          <w:rPr>
            <w:rStyle w:val="Hyperlink"/>
            <w:rFonts w:cs="Times New Roman"/>
            <w:noProof/>
          </w:rPr>
          <w:t>I.</w:t>
        </w:r>
        <w:r w:rsidR="00DD3A8B">
          <w:rPr>
            <w:rFonts w:eastAsiaTheme="minorEastAsia" w:cstheme="minorBidi"/>
            <w:b w:val="0"/>
            <w:bCs w:val="0"/>
            <w:caps w:val="0"/>
            <w:noProof/>
            <w:sz w:val="22"/>
            <w:szCs w:val="22"/>
            <w:lang w:eastAsia="ja-JP"/>
          </w:rPr>
          <w:tab/>
        </w:r>
        <w:r w:rsidR="00DD3A8B" w:rsidRPr="00FB44CF">
          <w:rPr>
            <w:rStyle w:val="Hyperlink"/>
            <w:rFonts w:cs="Times New Roman"/>
            <w:noProof/>
          </w:rPr>
          <w:t>Giới thiệu</w:t>
        </w:r>
        <w:r w:rsidR="00DD3A8B">
          <w:rPr>
            <w:noProof/>
            <w:webHidden/>
          </w:rPr>
          <w:tab/>
        </w:r>
        <w:r w:rsidR="00DD3A8B">
          <w:rPr>
            <w:noProof/>
            <w:webHidden/>
          </w:rPr>
          <w:fldChar w:fldCharType="begin"/>
        </w:r>
        <w:r w:rsidR="00DD3A8B">
          <w:rPr>
            <w:noProof/>
            <w:webHidden/>
          </w:rPr>
          <w:instrText xml:space="preserve"> PAGEREF _Toc86065227 \h </w:instrText>
        </w:r>
        <w:r w:rsidR="00DD3A8B">
          <w:rPr>
            <w:noProof/>
            <w:webHidden/>
          </w:rPr>
        </w:r>
        <w:r w:rsidR="00DD3A8B">
          <w:rPr>
            <w:noProof/>
            <w:webHidden/>
          </w:rPr>
          <w:fldChar w:fldCharType="separate"/>
        </w:r>
        <w:r w:rsidR="00DD3A8B">
          <w:rPr>
            <w:noProof/>
            <w:webHidden/>
          </w:rPr>
          <w:t>5</w:t>
        </w:r>
        <w:r w:rsidR="00DD3A8B">
          <w:rPr>
            <w:noProof/>
            <w:webHidden/>
          </w:rPr>
          <w:fldChar w:fldCharType="end"/>
        </w:r>
      </w:hyperlink>
    </w:p>
    <w:p w14:paraId="5D2F6B98"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28" w:history="1">
        <w:r w:rsidR="00DD3A8B" w:rsidRPr="00FB44CF">
          <w:rPr>
            <w:rStyle w:val="Hyperlink"/>
            <w:rFonts w:cs="Times New Roman"/>
          </w:rPr>
          <w:t>1.</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Mục đích</w:t>
        </w:r>
        <w:r w:rsidR="00DD3A8B">
          <w:rPr>
            <w:webHidden/>
          </w:rPr>
          <w:tab/>
        </w:r>
        <w:r w:rsidR="00DD3A8B">
          <w:rPr>
            <w:webHidden/>
          </w:rPr>
          <w:fldChar w:fldCharType="begin"/>
        </w:r>
        <w:r w:rsidR="00DD3A8B">
          <w:rPr>
            <w:webHidden/>
          </w:rPr>
          <w:instrText xml:space="preserve"> PAGEREF _Toc86065228 \h </w:instrText>
        </w:r>
        <w:r w:rsidR="00DD3A8B">
          <w:rPr>
            <w:webHidden/>
          </w:rPr>
        </w:r>
        <w:r w:rsidR="00DD3A8B">
          <w:rPr>
            <w:webHidden/>
          </w:rPr>
          <w:fldChar w:fldCharType="separate"/>
        </w:r>
        <w:r w:rsidR="00DD3A8B">
          <w:rPr>
            <w:webHidden/>
          </w:rPr>
          <w:t>5</w:t>
        </w:r>
        <w:r w:rsidR="00DD3A8B">
          <w:rPr>
            <w:webHidden/>
          </w:rPr>
          <w:fldChar w:fldCharType="end"/>
        </w:r>
      </w:hyperlink>
    </w:p>
    <w:p w14:paraId="7F3F8CDE"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29" w:history="1">
        <w:r w:rsidR="00DD3A8B" w:rsidRPr="00FB44CF">
          <w:rPr>
            <w:rStyle w:val="Hyperlink"/>
            <w:rFonts w:cs="Times New Roman"/>
          </w:rPr>
          <w:t>2.</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Phạm vi</w:t>
        </w:r>
        <w:r w:rsidR="00DD3A8B">
          <w:rPr>
            <w:webHidden/>
          </w:rPr>
          <w:tab/>
        </w:r>
        <w:r w:rsidR="00DD3A8B">
          <w:rPr>
            <w:webHidden/>
          </w:rPr>
          <w:fldChar w:fldCharType="begin"/>
        </w:r>
        <w:r w:rsidR="00DD3A8B">
          <w:rPr>
            <w:webHidden/>
          </w:rPr>
          <w:instrText xml:space="preserve"> PAGEREF _Toc86065229 \h </w:instrText>
        </w:r>
        <w:r w:rsidR="00DD3A8B">
          <w:rPr>
            <w:webHidden/>
          </w:rPr>
        </w:r>
        <w:r w:rsidR="00DD3A8B">
          <w:rPr>
            <w:webHidden/>
          </w:rPr>
          <w:fldChar w:fldCharType="separate"/>
        </w:r>
        <w:r w:rsidR="00DD3A8B">
          <w:rPr>
            <w:webHidden/>
          </w:rPr>
          <w:t>5</w:t>
        </w:r>
        <w:r w:rsidR="00DD3A8B">
          <w:rPr>
            <w:webHidden/>
          </w:rPr>
          <w:fldChar w:fldCharType="end"/>
        </w:r>
      </w:hyperlink>
    </w:p>
    <w:p w14:paraId="440C1B02"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30" w:history="1">
        <w:r w:rsidR="00DD3A8B" w:rsidRPr="00FB44CF">
          <w:rPr>
            <w:rStyle w:val="Hyperlink"/>
            <w:rFonts w:cs="Times New Roman"/>
          </w:rPr>
          <w:t>3.</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Đối tượng sử dụng</w:t>
        </w:r>
        <w:r w:rsidR="00DD3A8B">
          <w:rPr>
            <w:webHidden/>
          </w:rPr>
          <w:tab/>
        </w:r>
        <w:r w:rsidR="00DD3A8B">
          <w:rPr>
            <w:webHidden/>
          </w:rPr>
          <w:fldChar w:fldCharType="begin"/>
        </w:r>
        <w:r w:rsidR="00DD3A8B">
          <w:rPr>
            <w:webHidden/>
          </w:rPr>
          <w:instrText xml:space="preserve"> PAGEREF _Toc86065230 \h </w:instrText>
        </w:r>
        <w:r w:rsidR="00DD3A8B">
          <w:rPr>
            <w:webHidden/>
          </w:rPr>
        </w:r>
        <w:r w:rsidR="00DD3A8B">
          <w:rPr>
            <w:webHidden/>
          </w:rPr>
          <w:fldChar w:fldCharType="separate"/>
        </w:r>
        <w:r w:rsidR="00DD3A8B">
          <w:rPr>
            <w:webHidden/>
          </w:rPr>
          <w:t>5</w:t>
        </w:r>
        <w:r w:rsidR="00DD3A8B">
          <w:rPr>
            <w:webHidden/>
          </w:rPr>
          <w:fldChar w:fldCharType="end"/>
        </w:r>
      </w:hyperlink>
    </w:p>
    <w:p w14:paraId="1F74E708" w14:textId="77777777" w:rsidR="00DD3A8B" w:rsidRDefault="00785755">
      <w:pPr>
        <w:pStyle w:val="TOC1"/>
        <w:rPr>
          <w:rFonts w:eastAsiaTheme="minorEastAsia" w:cstheme="minorBidi"/>
          <w:b w:val="0"/>
          <w:bCs w:val="0"/>
          <w:caps w:val="0"/>
          <w:noProof/>
          <w:sz w:val="22"/>
          <w:szCs w:val="22"/>
          <w:lang w:eastAsia="ja-JP"/>
        </w:rPr>
      </w:pPr>
      <w:hyperlink w:anchor="_Toc86065231" w:history="1">
        <w:r w:rsidR="00DD3A8B" w:rsidRPr="00FB44CF">
          <w:rPr>
            <w:rStyle w:val="Hyperlink"/>
            <w:rFonts w:cs="Times New Roman"/>
            <w:noProof/>
          </w:rPr>
          <w:t>II.</w:t>
        </w:r>
        <w:r w:rsidR="00DD3A8B">
          <w:rPr>
            <w:rFonts w:eastAsiaTheme="minorEastAsia" w:cstheme="minorBidi"/>
            <w:b w:val="0"/>
            <w:bCs w:val="0"/>
            <w:caps w:val="0"/>
            <w:noProof/>
            <w:sz w:val="22"/>
            <w:szCs w:val="22"/>
            <w:lang w:eastAsia="ja-JP"/>
          </w:rPr>
          <w:tab/>
        </w:r>
        <w:r w:rsidR="00DD3A8B" w:rsidRPr="00FB44CF">
          <w:rPr>
            <w:rStyle w:val="Hyperlink"/>
            <w:rFonts w:cs="Times New Roman"/>
            <w:noProof/>
          </w:rPr>
          <w:t>Các yếu tố ảnh hưởng đến thiết kế</w:t>
        </w:r>
        <w:r w:rsidR="00DD3A8B">
          <w:rPr>
            <w:noProof/>
            <w:webHidden/>
          </w:rPr>
          <w:tab/>
        </w:r>
        <w:r w:rsidR="00DD3A8B">
          <w:rPr>
            <w:noProof/>
            <w:webHidden/>
          </w:rPr>
          <w:fldChar w:fldCharType="begin"/>
        </w:r>
        <w:r w:rsidR="00DD3A8B">
          <w:rPr>
            <w:noProof/>
            <w:webHidden/>
          </w:rPr>
          <w:instrText xml:space="preserve"> PAGEREF _Toc86065231 \h </w:instrText>
        </w:r>
        <w:r w:rsidR="00DD3A8B">
          <w:rPr>
            <w:noProof/>
            <w:webHidden/>
          </w:rPr>
        </w:r>
        <w:r w:rsidR="00DD3A8B">
          <w:rPr>
            <w:noProof/>
            <w:webHidden/>
          </w:rPr>
          <w:fldChar w:fldCharType="separate"/>
        </w:r>
        <w:r w:rsidR="00DD3A8B">
          <w:rPr>
            <w:noProof/>
            <w:webHidden/>
          </w:rPr>
          <w:t>5</w:t>
        </w:r>
        <w:r w:rsidR="00DD3A8B">
          <w:rPr>
            <w:noProof/>
            <w:webHidden/>
          </w:rPr>
          <w:fldChar w:fldCharType="end"/>
        </w:r>
      </w:hyperlink>
    </w:p>
    <w:p w14:paraId="62CFE66F"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32" w:history="1">
        <w:r w:rsidR="00DD3A8B" w:rsidRPr="00FB44CF">
          <w:rPr>
            <w:rStyle w:val="Hyperlink"/>
            <w:rFonts w:cs="Times New Roman"/>
          </w:rPr>
          <w:t>1.</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Các ràng buộc.</w:t>
        </w:r>
        <w:r w:rsidR="00DD3A8B">
          <w:rPr>
            <w:webHidden/>
          </w:rPr>
          <w:tab/>
        </w:r>
        <w:r w:rsidR="00DD3A8B">
          <w:rPr>
            <w:webHidden/>
          </w:rPr>
          <w:fldChar w:fldCharType="begin"/>
        </w:r>
        <w:r w:rsidR="00DD3A8B">
          <w:rPr>
            <w:webHidden/>
          </w:rPr>
          <w:instrText xml:space="preserve"> PAGEREF _Toc86065232 \h </w:instrText>
        </w:r>
        <w:r w:rsidR="00DD3A8B">
          <w:rPr>
            <w:webHidden/>
          </w:rPr>
        </w:r>
        <w:r w:rsidR="00DD3A8B">
          <w:rPr>
            <w:webHidden/>
          </w:rPr>
          <w:fldChar w:fldCharType="separate"/>
        </w:r>
        <w:r w:rsidR="00DD3A8B">
          <w:rPr>
            <w:webHidden/>
          </w:rPr>
          <w:t>5</w:t>
        </w:r>
        <w:r w:rsidR="00DD3A8B">
          <w:rPr>
            <w:webHidden/>
          </w:rPr>
          <w:fldChar w:fldCharType="end"/>
        </w:r>
      </w:hyperlink>
    </w:p>
    <w:p w14:paraId="5CC829EE"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33" w:history="1">
        <w:r w:rsidR="00DD3A8B" w:rsidRPr="00FB44CF">
          <w:rPr>
            <w:rStyle w:val="Hyperlink"/>
            <w:rFonts w:cs="Times New Roman"/>
          </w:rPr>
          <w:t>2.</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Các giả thiết</w:t>
        </w:r>
        <w:r w:rsidR="00DD3A8B">
          <w:rPr>
            <w:webHidden/>
          </w:rPr>
          <w:tab/>
        </w:r>
        <w:r w:rsidR="00DD3A8B">
          <w:rPr>
            <w:webHidden/>
          </w:rPr>
          <w:fldChar w:fldCharType="begin"/>
        </w:r>
        <w:r w:rsidR="00DD3A8B">
          <w:rPr>
            <w:webHidden/>
          </w:rPr>
          <w:instrText xml:space="preserve"> PAGEREF _Toc86065233 \h </w:instrText>
        </w:r>
        <w:r w:rsidR="00DD3A8B">
          <w:rPr>
            <w:webHidden/>
          </w:rPr>
        </w:r>
        <w:r w:rsidR="00DD3A8B">
          <w:rPr>
            <w:webHidden/>
          </w:rPr>
          <w:fldChar w:fldCharType="separate"/>
        </w:r>
        <w:r w:rsidR="00DD3A8B">
          <w:rPr>
            <w:webHidden/>
          </w:rPr>
          <w:t>6</w:t>
        </w:r>
        <w:r w:rsidR="00DD3A8B">
          <w:rPr>
            <w:webHidden/>
          </w:rPr>
          <w:fldChar w:fldCharType="end"/>
        </w:r>
      </w:hyperlink>
    </w:p>
    <w:p w14:paraId="05FD8819"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34" w:history="1">
        <w:r w:rsidR="00DD3A8B" w:rsidRPr="00FB44CF">
          <w:rPr>
            <w:rStyle w:val="Hyperlink"/>
            <w:rFonts w:cs="Times New Roman"/>
          </w:rPr>
          <w:t>3.</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Lựa chọn công nghệ</w:t>
        </w:r>
        <w:r w:rsidR="00DD3A8B">
          <w:rPr>
            <w:webHidden/>
          </w:rPr>
          <w:tab/>
        </w:r>
        <w:r w:rsidR="00DD3A8B">
          <w:rPr>
            <w:webHidden/>
          </w:rPr>
          <w:fldChar w:fldCharType="begin"/>
        </w:r>
        <w:r w:rsidR="00DD3A8B">
          <w:rPr>
            <w:webHidden/>
          </w:rPr>
          <w:instrText xml:space="preserve"> PAGEREF _Toc86065234 \h </w:instrText>
        </w:r>
        <w:r w:rsidR="00DD3A8B">
          <w:rPr>
            <w:webHidden/>
          </w:rPr>
        </w:r>
        <w:r w:rsidR="00DD3A8B">
          <w:rPr>
            <w:webHidden/>
          </w:rPr>
          <w:fldChar w:fldCharType="separate"/>
        </w:r>
        <w:r w:rsidR="00DD3A8B">
          <w:rPr>
            <w:webHidden/>
          </w:rPr>
          <w:t>6</w:t>
        </w:r>
        <w:r w:rsidR="00DD3A8B">
          <w:rPr>
            <w:webHidden/>
          </w:rPr>
          <w:fldChar w:fldCharType="end"/>
        </w:r>
      </w:hyperlink>
    </w:p>
    <w:p w14:paraId="6A5AEB7D"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35" w:history="1">
        <w:r w:rsidR="00DD3A8B" w:rsidRPr="00FB44CF">
          <w:rPr>
            <w:rStyle w:val="Hyperlink"/>
            <w:rFonts w:cs="Times New Roman"/>
          </w:rPr>
          <w:t>4.</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Hướng dẫn xây dựng thiết kế</w:t>
        </w:r>
        <w:r w:rsidR="00DD3A8B">
          <w:rPr>
            <w:webHidden/>
          </w:rPr>
          <w:tab/>
        </w:r>
        <w:r w:rsidR="00DD3A8B">
          <w:rPr>
            <w:webHidden/>
          </w:rPr>
          <w:fldChar w:fldCharType="begin"/>
        </w:r>
        <w:r w:rsidR="00DD3A8B">
          <w:rPr>
            <w:webHidden/>
          </w:rPr>
          <w:instrText xml:space="preserve"> PAGEREF _Toc86065235 \h </w:instrText>
        </w:r>
        <w:r w:rsidR="00DD3A8B">
          <w:rPr>
            <w:webHidden/>
          </w:rPr>
        </w:r>
        <w:r w:rsidR="00DD3A8B">
          <w:rPr>
            <w:webHidden/>
          </w:rPr>
          <w:fldChar w:fldCharType="separate"/>
        </w:r>
        <w:r w:rsidR="00DD3A8B">
          <w:rPr>
            <w:webHidden/>
          </w:rPr>
          <w:t>6</w:t>
        </w:r>
        <w:r w:rsidR="00DD3A8B">
          <w:rPr>
            <w:webHidden/>
          </w:rPr>
          <w:fldChar w:fldCharType="end"/>
        </w:r>
      </w:hyperlink>
    </w:p>
    <w:p w14:paraId="3D091465" w14:textId="77777777" w:rsidR="00DD3A8B" w:rsidRDefault="00785755">
      <w:pPr>
        <w:pStyle w:val="TOC1"/>
        <w:rPr>
          <w:rFonts w:eastAsiaTheme="minorEastAsia" w:cstheme="minorBidi"/>
          <w:b w:val="0"/>
          <w:bCs w:val="0"/>
          <w:caps w:val="0"/>
          <w:noProof/>
          <w:sz w:val="22"/>
          <w:szCs w:val="22"/>
          <w:lang w:eastAsia="ja-JP"/>
        </w:rPr>
      </w:pPr>
      <w:hyperlink w:anchor="_Toc86065236" w:history="1">
        <w:r w:rsidR="00DD3A8B" w:rsidRPr="00FB44CF">
          <w:rPr>
            <w:rStyle w:val="Hyperlink"/>
            <w:rFonts w:cs="Times New Roman"/>
            <w:noProof/>
          </w:rPr>
          <w:t>III.</w:t>
        </w:r>
        <w:r w:rsidR="00DD3A8B">
          <w:rPr>
            <w:rFonts w:eastAsiaTheme="minorEastAsia" w:cstheme="minorBidi"/>
            <w:b w:val="0"/>
            <w:bCs w:val="0"/>
            <w:caps w:val="0"/>
            <w:noProof/>
            <w:sz w:val="22"/>
            <w:szCs w:val="22"/>
            <w:lang w:eastAsia="ja-JP"/>
          </w:rPr>
          <w:tab/>
        </w:r>
        <w:r w:rsidR="00DD3A8B" w:rsidRPr="00FB44CF">
          <w:rPr>
            <w:rStyle w:val="Hyperlink"/>
            <w:rFonts w:cs="Times New Roman"/>
            <w:noProof/>
          </w:rPr>
          <w:t>Kiến trúc chức năng</w:t>
        </w:r>
        <w:r w:rsidR="00DD3A8B">
          <w:rPr>
            <w:noProof/>
            <w:webHidden/>
          </w:rPr>
          <w:tab/>
        </w:r>
        <w:r w:rsidR="00DD3A8B">
          <w:rPr>
            <w:noProof/>
            <w:webHidden/>
          </w:rPr>
          <w:fldChar w:fldCharType="begin"/>
        </w:r>
        <w:r w:rsidR="00DD3A8B">
          <w:rPr>
            <w:noProof/>
            <w:webHidden/>
          </w:rPr>
          <w:instrText xml:space="preserve"> PAGEREF _Toc86065236 \h </w:instrText>
        </w:r>
        <w:r w:rsidR="00DD3A8B">
          <w:rPr>
            <w:noProof/>
            <w:webHidden/>
          </w:rPr>
        </w:r>
        <w:r w:rsidR="00DD3A8B">
          <w:rPr>
            <w:noProof/>
            <w:webHidden/>
          </w:rPr>
          <w:fldChar w:fldCharType="separate"/>
        </w:r>
        <w:r w:rsidR="00DD3A8B">
          <w:rPr>
            <w:noProof/>
            <w:webHidden/>
          </w:rPr>
          <w:t>7</w:t>
        </w:r>
        <w:r w:rsidR="00DD3A8B">
          <w:rPr>
            <w:noProof/>
            <w:webHidden/>
          </w:rPr>
          <w:fldChar w:fldCharType="end"/>
        </w:r>
      </w:hyperlink>
    </w:p>
    <w:p w14:paraId="20603571"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37" w:history="1">
        <w:r w:rsidR="00DD3A8B" w:rsidRPr="00FB44CF">
          <w:rPr>
            <w:rStyle w:val="Hyperlink"/>
            <w:rFonts w:cs="Times New Roman"/>
            <w:iCs/>
          </w:rPr>
          <w:t>1.</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iCs/>
          </w:rPr>
          <w:t>Hệ thống</w:t>
        </w:r>
        <w:r w:rsidR="00DD3A8B">
          <w:rPr>
            <w:webHidden/>
          </w:rPr>
          <w:tab/>
        </w:r>
        <w:r w:rsidR="00DD3A8B">
          <w:rPr>
            <w:webHidden/>
          </w:rPr>
          <w:fldChar w:fldCharType="begin"/>
        </w:r>
        <w:r w:rsidR="00DD3A8B">
          <w:rPr>
            <w:webHidden/>
          </w:rPr>
          <w:instrText xml:space="preserve"> PAGEREF _Toc86065237 \h </w:instrText>
        </w:r>
        <w:r w:rsidR="00DD3A8B">
          <w:rPr>
            <w:webHidden/>
          </w:rPr>
        </w:r>
        <w:r w:rsidR="00DD3A8B">
          <w:rPr>
            <w:webHidden/>
          </w:rPr>
          <w:fldChar w:fldCharType="separate"/>
        </w:r>
        <w:r w:rsidR="00DD3A8B">
          <w:rPr>
            <w:webHidden/>
          </w:rPr>
          <w:t>7</w:t>
        </w:r>
        <w:r w:rsidR="00DD3A8B">
          <w:rPr>
            <w:webHidden/>
          </w:rPr>
          <w:fldChar w:fldCharType="end"/>
        </w:r>
      </w:hyperlink>
    </w:p>
    <w:p w14:paraId="25EF0638"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38" w:history="1">
        <w:r w:rsidR="00DD3A8B" w:rsidRPr="00FB44CF">
          <w:rPr>
            <w:rStyle w:val="Hyperlink"/>
            <w:rFonts w:cs="Times New Roman"/>
          </w:rPr>
          <w:t>2.</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Chức năng Xử lý captcha</w:t>
        </w:r>
        <w:r w:rsidR="00DD3A8B">
          <w:rPr>
            <w:webHidden/>
          </w:rPr>
          <w:tab/>
        </w:r>
        <w:r w:rsidR="00DD3A8B">
          <w:rPr>
            <w:webHidden/>
          </w:rPr>
          <w:fldChar w:fldCharType="begin"/>
        </w:r>
        <w:r w:rsidR="00DD3A8B">
          <w:rPr>
            <w:webHidden/>
          </w:rPr>
          <w:instrText xml:space="preserve"> PAGEREF _Toc86065238 \h </w:instrText>
        </w:r>
        <w:r w:rsidR="00DD3A8B">
          <w:rPr>
            <w:webHidden/>
          </w:rPr>
        </w:r>
        <w:r w:rsidR="00DD3A8B">
          <w:rPr>
            <w:webHidden/>
          </w:rPr>
          <w:fldChar w:fldCharType="separate"/>
        </w:r>
        <w:r w:rsidR="00DD3A8B">
          <w:rPr>
            <w:webHidden/>
          </w:rPr>
          <w:t>10</w:t>
        </w:r>
        <w:r w:rsidR="00DD3A8B">
          <w:rPr>
            <w:webHidden/>
          </w:rPr>
          <w:fldChar w:fldCharType="end"/>
        </w:r>
      </w:hyperlink>
    </w:p>
    <w:p w14:paraId="5DCE67D6"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39" w:history="1">
        <w:r w:rsidR="00DD3A8B" w:rsidRPr="00FB44CF">
          <w:rPr>
            <w:rStyle w:val="Hyperlink"/>
            <w:rFonts w:cs="Times New Roman"/>
          </w:rPr>
          <w:t>3.</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Chức năng Đăng nhập</w:t>
        </w:r>
        <w:r w:rsidR="00DD3A8B">
          <w:rPr>
            <w:webHidden/>
          </w:rPr>
          <w:tab/>
        </w:r>
        <w:r w:rsidR="00DD3A8B">
          <w:rPr>
            <w:webHidden/>
          </w:rPr>
          <w:fldChar w:fldCharType="begin"/>
        </w:r>
        <w:r w:rsidR="00DD3A8B">
          <w:rPr>
            <w:webHidden/>
          </w:rPr>
          <w:instrText xml:space="preserve"> PAGEREF _Toc86065239 \h </w:instrText>
        </w:r>
        <w:r w:rsidR="00DD3A8B">
          <w:rPr>
            <w:webHidden/>
          </w:rPr>
        </w:r>
        <w:r w:rsidR="00DD3A8B">
          <w:rPr>
            <w:webHidden/>
          </w:rPr>
          <w:fldChar w:fldCharType="separate"/>
        </w:r>
        <w:r w:rsidR="00DD3A8B">
          <w:rPr>
            <w:webHidden/>
          </w:rPr>
          <w:t>11</w:t>
        </w:r>
        <w:r w:rsidR="00DD3A8B">
          <w:rPr>
            <w:webHidden/>
          </w:rPr>
          <w:fldChar w:fldCharType="end"/>
        </w:r>
      </w:hyperlink>
    </w:p>
    <w:p w14:paraId="5272603F"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40" w:history="1">
        <w:r w:rsidR="00DD3A8B" w:rsidRPr="00FB44CF">
          <w:rPr>
            <w:rStyle w:val="Hyperlink"/>
            <w:rFonts w:cs="Times New Roman"/>
          </w:rPr>
          <w:t>4.</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Chức năng Quét dữ liệu</w:t>
        </w:r>
        <w:r w:rsidR="00DD3A8B">
          <w:rPr>
            <w:webHidden/>
          </w:rPr>
          <w:tab/>
        </w:r>
        <w:r w:rsidR="00DD3A8B">
          <w:rPr>
            <w:webHidden/>
          </w:rPr>
          <w:fldChar w:fldCharType="begin"/>
        </w:r>
        <w:r w:rsidR="00DD3A8B">
          <w:rPr>
            <w:webHidden/>
          </w:rPr>
          <w:instrText xml:space="preserve"> PAGEREF _Toc86065240 \h </w:instrText>
        </w:r>
        <w:r w:rsidR="00DD3A8B">
          <w:rPr>
            <w:webHidden/>
          </w:rPr>
        </w:r>
        <w:r w:rsidR="00DD3A8B">
          <w:rPr>
            <w:webHidden/>
          </w:rPr>
          <w:fldChar w:fldCharType="separate"/>
        </w:r>
        <w:r w:rsidR="00DD3A8B">
          <w:rPr>
            <w:webHidden/>
          </w:rPr>
          <w:t>13</w:t>
        </w:r>
        <w:r w:rsidR="00DD3A8B">
          <w:rPr>
            <w:webHidden/>
          </w:rPr>
          <w:fldChar w:fldCharType="end"/>
        </w:r>
      </w:hyperlink>
    </w:p>
    <w:p w14:paraId="08E3331F" w14:textId="77777777" w:rsidR="00DD3A8B" w:rsidRPr="00DD3A8B" w:rsidRDefault="00785755">
      <w:pPr>
        <w:pStyle w:val="TOC2"/>
        <w:rPr>
          <w:rFonts w:asciiTheme="minorHAnsi" w:eastAsiaTheme="minorEastAsia" w:hAnsiTheme="minorHAnsi" w:cstheme="minorBidi"/>
          <w:smallCaps w:val="0"/>
          <w:sz w:val="22"/>
          <w:szCs w:val="22"/>
          <w:lang w:eastAsia="ja-JP"/>
        </w:rPr>
      </w:pPr>
      <w:hyperlink w:anchor="_Toc86065241" w:history="1">
        <w:r w:rsidR="00DD3A8B" w:rsidRPr="00DD3A8B">
          <w:rPr>
            <w:rStyle w:val="Hyperlink"/>
          </w:rPr>
          <w:t>5.</w:t>
        </w:r>
        <w:r w:rsidR="00DD3A8B" w:rsidRPr="00DD3A8B">
          <w:rPr>
            <w:rFonts w:asciiTheme="minorHAnsi" w:eastAsiaTheme="minorEastAsia" w:hAnsiTheme="minorHAnsi" w:cstheme="minorBidi"/>
            <w:smallCaps w:val="0"/>
            <w:sz w:val="22"/>
            <w:szCs w:val="22"/>
            <w:lang w:eastAsia="ja-JP"/>
          </w:rPr>
          <w:tab/>
        </w:r>
        <w:r w:rsidR="00DD3A8B" w:rsidRPr="00DD3A8B">
          <w:rPr>
            <w:rStyle w:val="Hyperlink"/>
          </w:rPr>
          <w:t>Chức năng Xử lý dữ liệu</w:t>
        </w:r>
        <w:r w:rsidR="00DD3A8B" w:rsidRPr="00DD3A8B">
          <w:rPr>
            <w:webHidden/>
          </w:rPr>
          <w:tab/>
        </w:r>
        <w:r w:rsidR="00DD3A8B" w:rsidRPr="00DD3A8B">
          <w:rPr>
            <w:webHidden/>
          </w:rPr>
          <w:fldChar w:fldCharType="begin"/>
        </w:r>
        <w:r w:rsidR="00DD3A8B" w:rsidRPr="00DD3A8B">
          <w:rPr>
            <w:webHidden/>
          </w:rPr>
          <w:instrText xml:space="preserve"> PAGEREF _Toc86065241 \h </w:instrText>
        </w:r>
        <w:r w:rsidR="00DD3A8B" w:rsidRPr="00DD3A8B">
          <w:rPr>
            <w:webHidden/>
          </w:rPr>
        </w:r>
        <w:r w:rsidR="00DD3A8B" w:rsidRPr="00DD3A8B">
          <w:rPr>
            <w:webHidden/>
          </w:rPr>
          <w:fldChar w:fldCharType="separate"/>
        </w:r>
        <w:r w:rsidR="00DD3A8B" w:rsidRPr="00DD3A8B">
          <w:rPr>
            <w:webHidden/>
          </w:rPr>
          <w:t>14</w:t>
        </w:r>
        <w:r w:rsidR="00DD3A8B" w:rsidRPr="00DD3A8B">
          <w:rPr>
            <w:webHidden/>
          </w:rPr>
          <w:fldChar w:fldCharType="end"/>
        </w:r>
      </w:hyperlink>
    </w:p>
    <w:p w14:paraId="0F2CE4C3" w14:textId="77777777" w:rsidR="00DD3A8B" w:rsidRPr="00DD3A8B" w:rsidRDefault="00785755">
      <w:pPr>
        <w:pStyle w:val="TOC2"/>
        <w:rPr>
          <w:rFonts w:asciiTheme="minorHAnsi" w:eastAsiaTheme="minorEastAsia" w:hAnsiTheme="minorHAnsi" w:cstheme="minorBidi"/>
          <w:smallCaps w:val="0"/>
          <w:sz w:val="22"/>
          <w:szCs w:val="22"/>
          <w:lang w:eastAsia="ja-JP"/>
        </w:rPr>
      </w:pPr>
      <w:hyperlink w:anchor="_Toc86065242" w:history="1">
        <w:r w:rsidR="00DD3A8B" w:rsidRPr="00DD3A8B">
          <w:rPr>
            <w:rStyle w:val="Hyperlink"/>
          </w:rPr>
          <w:t>6.</w:t>
        </w:r>
        <w:r w:rsidR="00DD3A8B" w:rsidRPr="00DD3A8B">
          <w:rPr>
            <w:rFonts w:asciiTheme="minorHAnsi" w:eastAsiaTheme="minorEastAsia" w:hAnsiTheme="minorHAnsi" w:cstheme="minorBidi"/>
            <w:smallCaps w:val="0"/>
            <w:sz w:val="22"/>
            <w:szCs w:val="22"/>
            <w:lang w:eastAsia="ja-JP"/>
          </w:rPr>
          <w:tab/>
        </w:r>
        <w:r w:rsidR="00DD3A8B" w:rsidRPr="00DD3A8B">
          <w:rPr>
            <w:rStyle w:val="Hyperlink"/>
          </w:rPr>
          <w:t>Chức năng Quét kết quả</w:t>
        </w:r>
        <w:r w:rsidR="00DD3A8B" w:rsidRPr="00DD3A8B">
          <w:rPr>
            <w:webHidden/>
          </w:rPr>
          <w:tab/>
        </w:r>
        <w:r w:rsidR="00DD3A8B" w:rsidRPr="00DD3A8B">
          <w:rPr>
            <w:webHidden/>
          </w:rPr>
          <w:fldChar w:fldCharType="begin"/>
        </w:r>
        <w:r w:rsidR="00DD3A8B" w:rsidRPr="00DD3A8B">
          <w:rPr>
            <w:webHidden/>
          </w:rPr>
          <w:instrText xml:space="preserve"> PAGEREF _Toc86065242 \h </w:instrText>
        </w:r>
        <w:r w:rsidR="00DD3A8B" w:rsidRPr="00DD3A8B">
          <w:rPr>
            <w:webHidden/>
          </w:rPr>
        </w:r>
        <w:r w:rsidR="00DD3A8B" w:rsidRPr="00DD3A8B">
          <w:rPr>
            <w:webHidden/>
          </w:rPr>
          <w:fldChar w:fldCharType="separate"/>
        </w:r>
        <w:r w:rsidR="00DD3A8B" w:rsidRPr="00DD3A8B">
          <w:rPr>
            <w:webHidden/>
          </w:rPr>
          <w:t>16</w:t>
        </w:r>
        <w:r w:rsidR="00DD3A8B" w:rsidRPr="00DD3A8B">
          <w:rPr>
            <w:webHidden/>
          </w:rPr>
          <w:fldChar w:fldCharType="end"/>
        </w:r>
      </w:hyperlink>
    </w:p>
    <w:p w14:paraId="4850BEAB" w14:textId="77777777" w:rsidR="00DD3A8B" w:rsidRPr="00DD3A8B" w:rsidRDefault="00785755">
      <w:pPr>
        <w:pStyle w:val="TOC2"/>
        <w:rPr>
          <w:rFonts w:asciiTheme="minorHAnsi" w:eastAsiaTheme="minorEastAsia" w:hAnsiTheme="minorHAnsi" w:cstheme="minorBidi"/>
          <w:smallCaps w:val="0"/>
          <w:sz w:val="22"/>
          <w:szCs w:val="22"/>
          <w:lang w:eastAsia="ja-JP"/>
        </w:rPr>
      </w:pPr>
      <w:hyperlink w:anchor="_Toc86065243" w:history="1">
        <w:r w:rsidR="00DD3A8B" w:rsidRPr="00DD3A8B">
          <w:rPr>
            <w:rStyle w:val="Hyperlink"/>
          </w:rPr>
          <w:t>7.</w:t>
        </w:r>
        <w:r w:rsidR="00DD3A8B" w:rsidRPr="00DD3A8B">
          <w:rPr>
            <w:rFonts w:asciiTheme="minorHAnsi" w:eastAsiaTheme="minorEastAsia" w:hAnsiTheme="minorHAnsi" w:cstheme="minorBidi"/>
            <w:smallCaps w:val="0"/>
            <w:sz w:val="22"/>
            <w:szCs w:val="22"/>
            <w:lang w:eastAsia="ja-JP"/>
          </w:rPr>
          <w:tab/>
        </w:r>
        <w:r w:rsidR="00DD3A8B" w:rsidRPr="00DD3A8B">
          <w:rPr>
            <w:rStyle w:val="Hyperlink"/>
          </w:rPr>
          <w:t>Chức năng Cập nhật liên tục</w:t>
        </w:r>
        <w:r w:rsidR="00DD3A8B" w:rsidRPr="00DD3A8B">
          <w:rPr>
            <w:webHidden/>
          </w:rPr>
          <w:tab/>
        </w:r>
        <w:r w:rsidR="00DD3A8B" w:rsidRPr="00DD3A8B">
          <w:rPr>
            <w:webHidden/>
          </w:rPr>
          <w:fldChar w:fldCharType="begin"/>
        </w:r>
        <w:r w:rsidR="00DD3A8B" w:rsidRPr="00DD3A8B">
          <w:rPr>
            <w:webHidden/>
          </w:rPr>
          <w:instrText xml:space="preserve"> PAGEREF _Toc86065243 \h </w:instrText>
        </w:r>
        <w:r w:rsidR="00DD3A8B" w:rsidRPr="00DD3A8B">
          <w:rPr>
            <w:webHidden/>
          </w:rPr>
        </w:r>
        <w:r w:rsidR="00DD3A8B" w:rsidRPr="00DD3A8B">
          <w:rPr>
            <w:webHidden/>
          </w:rPr>
          <w:fldChar w:fldCharType="separate"/>
        </w:r>
        <w:r w:rsidR="00DD3A8B" w:rsidRPr="00DD3A8B">
          <w:rPr>
            <w:webHidden/>
          </w:rPr>
          <w:t>17</w:t>
        </w:r>
        <w:r w:rsidR="00DD3A8B" w:rsidRPr="00DD3A8B">
          <w:rPr>
            <w:webHidden/>
          </w:rPr>
          <w:fldChar w:fldCharType="end"/>
        </w:r>
      </w:hyperlink>
    </w:p>
    <w:p w14:paraId="5CAF77F1" w14:textId="77777777" w:rsidR="00DD3A8B" w:rsidRDefault="00785755">
      <w:pPr>
        <w:pStyle w:val="TOC1"/>
        <w:rPr>
          <w:rFonts w:eastAsiaTheme="minorEastAsia" w:cstheme="minorBidi"/>
          <w:b w:val="0"/>
          <w:bCs w:val="0"/>
          <w:caps w:val="0"/>
          <w:noProof/>
          <w:sz w:val="22"/>
          <w:szCs w:val="22"/>
          <w:lang w:eastAsia="ja-JP"/>
        </w:rPr>
      </w:pPr>
      <w:hyperlink w:anchor="_Toc86065244" w:history="1">
        <w:r w:rsidR="00DD3A8B" w:rsidRPr="00FB44CF">
          <w:rPr>
            <w:rStyle w:val="Hyperlink"/>
            <w:rFonts w:cs="Times New Roman"/>
            <w:noProof/>
          </w:rPr>
          <w:t>IV.</w:t>
        </w:r>
        <w:r w:rsidR="00DD3A8B">
          <w:rPr>
            <w:rFonts w:eastAsiaTheme="minorEastAsia" w:cstheme="minorBidi"/>
            <w:b w:val="0"/>
            <w:bCs w:val="0"/>
            <w:caps w:val="0"/>
            <w:noProof/>
            <w:sz w:val="22"/>
            <w:szCs w:val="22"/>
            <w:lang w:eastAsia="ja-JP"/>
          </w:rPr>
          <w:tab/>
        </w:r>
        <w:r w:rsidR="00DD3A8B" w:rsidRPr="00FB44CF">
          <w:rPr>
            <w:rStyle w:val="Hyperlink"/>
            <w:rFonts w:cs="Times New Roman"/>
            <w:noProof/>
          </w:rPr>
          <w:t>Kiến trúc phân lớp</w:t>
        </w:r>
        <w:r w:rsidR="00DD3A8B">
          <w:rPr>
            <w:noProof/>
            <w:webHidden/>
          </w:rPr>
          <w:tab/>
        </w:r>
        <w:r w:rsidR="00DD3A8B">
          <w:rPr>
            <w:noProof/>
            <w:webHidden/>
          </w:rPr>
          <w:fldChar w:fldCharType="begin"/>
        </w:r>
        <w:r w:rsidR="00DD3A8B">
          <w:rPr>
            <w:noProof/>
            <w:webHidden/>
          </w:rPr>
          <w:instrText xml:space="preserve"> PAGEREF _Toc86065244 \h </w:instrText>
        </w:r>
        <w:r w:rsidR="00DD3A8B">
          <w:rPr>
            <w:noProof/>
            <w:webHidden/>
          </w:rPr>
        </w:r>
        <w:r w:rsidR="00DD3A8B">
          <w:rPr>
            <w:noProof/>
            <w:webHidden/>
          </w:rPr>
          <w:fldChar w:fldCharType="separate"/>
        </w:r>
        <w:r w:rsidR="00DD3A8B">
          <w:rPr>
            <w:noProof/>
            <w:webHidden/>
          </w:rPr>
          <w:t>19</w:t>
        </w:r>
        <w:r w:rsidR="00DD3A8B">
          <w:rPr>
            <w:noProof/>
            <w:webHidden/>
          </w:rPr>
          <w:fldChar w:fldCharType="end"/>
        </w:r>
      </w:hyperlink>
    </w:p>
    <w:p w14:paraId="52993FE0" w14:textId="77777777" w:rsidR="00DD3A8B" w:rsidRDefault="00785755">
      <w:pPr>
        <w:pStyle w:val="TOC1"/>
        <w:rPr>
          <w:rFonts w:eastAsiaTheme="minorEastAsia" w:cstheme="minorBidi"/>
          <w:b w:val="0"/>
          <w:bCs w:val="0"/>
          <w:caps w:val="0"/>
          <w:noProof/>
          <w:sz w:val="22"/>
          <w:szCs w:val="22"/>
          <w:lang w:eastAsia="ja-JP"/>
        </w:rPr>
      </w:pPr>
      <w:hyperlink w:anchor="_Toc86065245" w:history="1">
        <w:r w:rsidR="00DD3A8B" w:rsidRPr="00FB44CF">
          <w:rPr>
            <w:rStyle w:val="Hyperlink"/>
            <w:rFonts w:cs="Times New Roman"/>
            <w:noProof/>
          </w:rPr>
          <w:t>V.</w:t>
        </w:r>
        <w:r w:rsidR="00DD3A8B">
          <w:rPr>
            <w:rFonts w:eastAsiaTheme="minorEastAsia" w:cstheme="minorBidi"/>
            <w:b w:val="0"/>
            <w:bCs w:val="0"/>
            <w:caps w:val="0"/>
            <w:noProof/>
            <w:sz w:val="22"/>
            <w:szCs w:val="22"/>
            <w:lang w:eastAsia="ja-JP"/>
          </w:rPr>
          <w:tab/>
        </w:r>
        <w:r w:rsidR="00DD3A8B" w:rsidRPr="00FB44CF">
          <w:rPr>
            <w:rStyle w:val="Hyperlink"/>
            <w:rFonts w:cs="Times New Roman"/>
            <w:noProof/>
          </w:rPr>
          <w:t>Kiến trúc dữ liệu</w:t>
        </w:r>
        <w:r w:rsidR="00DD3A8B">
          <w:rPr>
            <w:noProof/>
            <w:webHidden/>
          </w:rPr>
          <w:tab/>
        </w:r>
        <w:r w:rsidR="00DD3A8B">
          <w:rPr>
            <w:noProof/>
            <w:webHidden/>
          </w:rPr>
          <w:fldChar w:fldCharType="begin"/>
        </w:r>
        <w:r w:rsidR="00DD3A8B">
          <w:rPr>
            <w:noProof/>
            <w:webHidden/>
          </w:rPr>
          <w:instrText xml:space="preserve"> PAGEREF _Toc86065245 \h </w:instrText>
        </w:r>
        <w:r w:rsidR="00DD3A8B">
          <w:rPr>
            <w:noProof/>
            <w:webHidden/>
          </w:rPr>
        </w:r>
        <w:r w:rsidR="00DD3A8B">
          <w:rPr>
            <w:noProof/>
            <w:webHidden/>
          </w:rPr>
          <w:fldChar w:fldCharType="separate"/>
        </w:r>
        <w:r w:rsidR="00DD3A8B">
          <w:rPr>
            <w:noProof/>
            <w:webHidden/>
          </w:rPr>
          <w:t>20</w:t>
        </w:r>
        <w:r w:rsidR="00DD3A8B">
          <w:rPr>
            <w:noProof/>
            <w:webHidden/>
          </w:rPr>
          <w:fldChar w:fldCharType="end"/>
        </w:r>
      </w:hyperlink>
    </w:p>
    <w:p w14:paraId="5C3460B8"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46" w:history="1">
        <w:r w:rsidR="00DD3A8B" w:rsidRPr="00FB44CF">
          <w:rPr>
            <w:rStyle w:val="Hyperlink"/>
            <w:rFonts w:cs="Times New Roman"/>
          </w:rPr>
          <w:t>1.</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Sơ đồ quan hệ thực thể</w:t>
        </w:r>
        <w:r w:rsidR="00DD3A8B">
          <w:rPr>
            <w:webHidden/>
          </w:rPr>
          <w:tab/>
        </w:r>
        <w:r w:rsidR="00DD3A8B">
          <w:rPr>
            <w:webHidden/>
          </w:rPr>
          <w:fldChar w:fldCharType="begin"/>
        </w:r>
        <w:r w:rsidR="00DD3A8B">
          <w:rPr>
            <w:webHidden/>
          </w:rPr>
          <w:instrText xml:space="preserve"> PAGEREF _Toc86065246 \h </w:instrText>
        </w:r>
        <w:r w:rsidR="00DD3A8B">
          <w:rPr>
            <w:webHidden/>
          </w:rPr>
        </w:r>
        <w:r w:rsidR="00DD3A8B">
          <w:rPr>
            <w:webHidden/>
          </w:rPr>
          <w:fldChar w:fldCharType="separate"/>
        </w:r>
        <w:r w:rsidR="00DD3A8B">
          <w:rPr>
            <w:webHidden/>
          </w:rPr>
          <w:t>20</w:t>
        </w:r>
        <w:r w:rsidR="00DD3A8B">
          <w:rPr>
            <w:webHidden/>
          </w:rPr>
          <w:fldChar w:fldCharType="end"/>
        </w:r>
      </w:hyperlink>
    </w:p>
    <w:p w14:paraId="606F65B5" w14:textId="77777777" w:rsidR="00DD3A8B" w:rsidRDefault="00785755">
      <w:pPr>
        <w:pStyle w:val="TOC2"/>
        <w:rPr>
          <w:rFonts w:asciiTheme="minorHAnsi" w:eastAsiaTheme="minorEastAsia" w:hAnsiTheme="minorHAnsi" w:cstheme="minorBidi"/>
          <w:smallCaps w:val="0"/>
          <w:sz w:val="22"/>
          <w:szCs w:val="22"/>
          <w:lang w:eastAsia="ja-JP"/>
        </w:rPr>
      </w:pPr>
      <w:hyperlink w:anchor="_Toc86065247" w:history="1">
        <w:r w:rsidR="00DD3A8B" w:rsidRPr="00FB44CF">
          <w:rPr>
            <w:rStyle w:val="Hyperlink"/>
            <w:rFonts w:cs="Times New Roman"/>
          </w:rPr>
          <w:t>2.</w:t>
        </w:r>
        <w:r w:rsidR="00DD3A8B">
          <w:rPr>
            <w:rFonts w:asciiTheme="minorHAnsi" w:eastAsiaTheme="minorEastAsia" w:hAnsiTheme="minorHAnsi" w:cstheme="minorBidi"/>
            <w:smallCaps w:val="0"/>
            <w:sz w:val="22"/>
            <w:szCs w:val="22"/>
            <w:lang w:eastAsia="ja-JP"/>
          </w:rPr>
          <w:tab/>
        </w:r>
        <w:r w:rsidR="00DD3A8B" w:rsidRPr="00FB44CF">
          <w:rPr>
            <w:rStyle w:val="Hyperlink"/>
            <w:rFonts w:cs="Times New Roman"/>
          </w:rPr>
          <w:t>Các bảng/ tệp dữ liệu</w:t>
        </w:r>
        <w:r w:rsidR="00DD3A8B">
          <w:rPr>
            <w:webHidden/>
          </w:rPr>
          <w:tab/>
        </w:r>
        <w:r w:rsidR="00DD3A8B">
          <w:rPr>
            <w:webHidden/>
          </w:rPr>
          <w:fldChar w:fldCharType="begin"/>
        </w:r>
        <w:r w:rsidR="00DD3A8B">
          <w:rPr>
            <w:webHidden/>
          </w:rPr>
          <w:instrText xml:space="preserve"> PAGEREF _Toc86065247 \h </w:instrText>
        </w:r>
        <w:r w:rsidR="00DD3A8B">
          <w:rPr>
            <w:webHidden/>
          </w:rPr>
        </w:r>
        <w:r w:rsidR="00DD3A8B">
          <w:rPr>
            <w:webHidden/>
          </w:rPr>
          <w:fldChar w:fldCharType="separate"/>
        </w:r>
        <w:r w:rsidR="00DD3A8B">
          <w:rPr>
            <w:webHidden/>
          </w:rPr>
          <w:t>20</w:t>
        </w:r>
        <w:r w:rsidR="00DD3A8B">
          <w:rPr>
            <w:webHidden/>
          </w:rPr>
          <w:fldChar w:fldCharType="end"/>
        </w:r>
      </w:hyperlink>
    </w:p>
    <w:p w14:paraId="2C9DBC0D" w14:textId="77777777" w:rsidR="00DD3A8B" w:rsidRDefault="00785755">
      <w:pPr>
        <w:pStyle w:val="TOC1"/>
        <w:rPr>
          <w:rFonts w:eastAsiaTheme="minorEastAsia" w:cstheme="minorBidi"/>
          <w:b w:val="0"/>
          <w:bCs w:val="0"/>
          <w:caps w:val="0"/>
          <w:noProof/>
          <w:sz w:val="22"/>
          <w:szCs w:val="22"/>
          <w:lang w:eastAsia="ja-JP"/>
        </w:rPr>
      </w:pPr>
      <w:hyperlink w:anchor="_Toc86065248" w:history="1">
        <w:r w:rsidR="00DD3A8B" w:rsidRPr="00FB44CF">
          <w:rPr>
            <w:rStyle w:val="Hyperlink"/>
            <w:rFonts w:cs="Times New Roman"/>
            <w:noProof/>
          </w:rPr>
          <w:t>VI.</w:t>
        </w:r>
        <w:r w:rsidR="00DD3A8B">
          <w:rPr>
            <w:rFonts w:eastAsiaTheme="minorEastAsia" w:cstheme="minorBidi"/>
            <w:b w:val="0"/>
            <w:bCs w:val="0"/>
            <w:caps w:val="0"/>
            <w:noProof/>
            <w:sz w:val="22"/>
            <w:szCs w:val="22"/>
            <w:lang w:eastAsia="ja-JP"/>
          </w:rPr>
          <w:tab/>
        </w:r>
        <w:r w:rsidR="00DD3A8B" w:rsidRPr="00FB44CF">
          <w:rPr>
            <w:rStyle w:val="Hyperlink"/>
            <w:rFonts w:cs="Times New Roman"/>
            <w:noProof/>
          </w:rPr>
          <w:t>Kiến trúc giao tiếp với các hệ thống khác</w:t>
        </w:r>
        <w:r w:rsidR="00DD3A8B">
          <w:rPr>
            <w:noProof/>
            <w:webHidden/>
          </w:rPr>
          <w:tab/>
        </w:r>
        <w:r w:rsidR="00DD3A8B">
          <w:rPr>
            <w:noProof/>
            <w:webHidden/>
          </w:rPr>
          <w:fldChar w:fldCharType="begin"/>
        </w:r>
        <w:r w:rsidR="00DD3A8B">
          <w:rPr>
            <w:noProof/>
            <w:webHidden/>
          </w:rPr>
          <w:instrText xml:space="preserve"> PAGEREF _Toc86065248 \h </w:instrText>
        </w:r>
        <w:r w:rsidR="00DD3A8B">
          <w:rPr>
            <w:noProof/>
            <w:webHidden/>
          </w:rPr>
        </w:r>
        <w:r w:rsidR="00DD3A8B">
          <w:rPr>
            <w:noProof/>
            <w:webHidden/>
          </w:rPr>
          <w:fldChar w:fldCharType="separate"/>
        </w:r>
        <w:r w:rsidR="00DD3A8B">
          <w:rPr>
            <w:noProof/>
            <w:webHidden/>
          </w:rPr>
          <w:t>27</w:t>
        </w:r>
        <w:r w:rsidR="00DD3A8B">
          <w:rPr>
            <w:noProof/>
            <w:webHidden/>
          </w:rPr>
          <w:fldChar w:fldCharType="end"/>
        </w:r>
      </w:hyperlink>
    </w:p>
    <w:p w14:paraId="1B430C2C" w14:textId="6A270041" w:rsidR="00D00240" w:rsidRPr="00DB4D51" w:rsidRDefault="00D00240" w:rsidP="00F30449">
      <w:pPr>
        <w:pStyle w:val="ReferenceList"/>
        <w:tabs>
          <w:tab w:val="clear" w:pos="720"/>
        </w:tabs>
        <w:spacing w:line="276" w:lineRule="auto"/>
        <w:ind w:left="0" w:firstLine="0"/>
        <w:rPr>
          <w:rFonts w:ascii="Times New Roman" w:hAnsi="Times New Roman"/>
          <w:b/>
          <w:sz w:val="28"/>
        </w:rPr>
      </w:pPr>
      <w:r w:rsidRPr="00DB4D51">
        <w:rPr>
          <w:rFonts w:ascii="Times New Roman" w:hAnsi="Times New Roman"/>
          <w:b/>
          <w:bCs/>
        </w:rPr>
        <w:fldChar w:fldCharType="end"/>
      </w:r>
      <w:bookmarkEnd w:id="1"/>
      <w:bookmarkEnd w:id="2"/>
      <w:bookmarkEnd w:id="3"/>
      <w:bookmarkEnd w:id="4"/>
      <w:r w:rsidRPr="00DB4D51">
        <w:rPr>
          <w:rFonts w:ascii="Times New Roman" w:hAnsi="Times New Roman"/>
          <w:sz w:val="28"/>
        </w:rPr>
        <w:br w:type="page"/>
      </w:r>
    </w:p>
    <w:p w14:paraId="0CBD60C5" w14:textId="77777777" w:rsidR="00D00240" w:rsidRPr="00DB4D51" w:rsidRDefault="00D00240" w:rsidP="000A2BA9">
      <w:pPr>
        <w:pStyle w:val="Heading1"/>
        <w:rPr>
          <w:rFonts w:cs="Times New Roman"/>
        </w:rPr>
      </w:pPr>
      <w:bookmarkStart w:id="47" w:name="_Toc86065227"/>
      <w:bookmarkEnd w:id="5"/>
      <w:bookmarkEnd w:id="6"/>
      <w:bookmarkEnd w:id="7"/>
      <w:bookmarkEnd w:id="8"/>
      <w:bookmarkEnd w:id="9"/>
      <w:r w:rsidRPr="00DB4D51">
        <w:rPr>
          <w:rFonts w:cs="Times New Roman"/>
        </w:rPr>
        <w:lastRenderedPageBreak/>
        <w:t>Giới thiệu</w:t>
      </w:r>
      <w:bookmarkEnd w:id="47"/>
    </w:p>
    <w:p w14:paraId="58360D0D" w14:textId="14CF3320" w:rsidR="00D00240" w:rsidRPr="00DB4D51" w:rsidRDefault="00D00240" w:rsidP="002C506A">
      <w:pPr>
        <w:pStyle w:val="Heading2"/>
        <w:keepLines w:val="0"/>
        <w:numPr>
          <w:ilvl w:val="0"/>
          <w:numId w:val="24"/>
        </w:numPr>
        <w:spacing w:before="0" w:after="60" w:line="276" w:lineRule="auto"/>
        <w:rPr>
          <w:rFonts w:cs="Times New Roman"/>
        </w:rPr>
      </w:pPr>
      <w:bookmarkStart w:id="48" w:name="_Toc328465207"/>
      <w:bookmarkStart w:id="49" w:name="_Toc86065228"/>
      <w:r w:rsidRPr="00DB4D51">
        <w:rPr>
          <w:rFonts w:cs="Times New Roman"/>
        </w:rPr>
        <w:t>M</w:t>
      </w:r>
      <w:bookmarkEnd w:id="48"/>
      <w:r w:rsidRPr="00DB4D51">
        <w:rPr>
          <w:rFonts w:cs="Times New Roman"/>
        </w:rPr>
        <w:t>ục đích</w:t>
      </w:r>
      <w:bookmarkEnd w:id="49"/>
    </w:p>
    <w:p w14:paraId="6C2B1E6C" w14:textId="48DA5A84" w:rsidR="0079749D" w:rsidRPr="00DB4D51" w:rsidRDefault="004609B8" w:rsidP="002C506A">
      <w:pPr>
        <w:pStyle w:val="ListParagraph"/>
        <w:numPr>
          <w:ilvl w:val="0"/>
          <w:numId w:val="15"/>
        </w:numPr>
        <w:spacing w:line="276" w:lineRule="auto"/>
      </w:pPr>
      <w:r w:rsidRPr="00DB4D51">
        <w:t>Ứng dụng RPA vào quy trình hồ sơ</w:t>
      </w:r>
      <w:r w:rsidR="008F19C7" w:rsidRPr="00DB4D51">
        <w:t>.</w:t>
      </w:r>
    </w:p>
    <w:p w14:paraId="2833B08B" w14:textId="77777777" w:rsidR="006E24B4" w:rsidRPr="00DB4D51" w:rsidRDefault="006E24B4" w:rsidP="006E24B4">
      <w:pPr>
        <w:spacing w:line="276" w:lineRule="auto"/>
        <w:rPr>
          <w:rFonts w:ascii="Times New Roman" w:hAnsi="Times New Roman" w:cs="Times New Roman"/>
        </w:rPr>
      </w:pPr>
    </w:p>
    <w:p w14:paraId="02FE2702" w14:textId="376A19C4" w:rsidR="00D00240" w:rsidRPr="00DB4D51" w:rsidRDefault="00D00240" w:rsidP="002C506A">
      <w:pPr>
        <w:pStyle w:val="Heading2"/>
        <w:keepLines w:val="0"/>
        <w:numPr>
          <w:ilvl w:val="0"/>
          <w:numId w:val="24"/>
        </w:numPr>
        <w:spacing w:before="0" w:after="60" w:line="276" w:lineRule="auto"/>
        <w:rPr>
          <w:rFonts w:cs="Times New Roman"/>
        </w:rPr>
      </w:pPr>
      <w:bookmarkStart w:id="50" w:name="_Toc86065229"/>
      <w:r w:rsidRPr="00DB4D51">
        <w:rPr>
          <w:rFonts w:cs="Times New Roman"/>
        </w:rPr>
        <w:t>Phạm vi</w:t>
      </w:r>
      <w:bookmarkEnd w:id="50"/>
    </w:p>
    <w:p w14:paraId="6B2B305F" w14:textId="0BE14037" w:rsidR="00D00240" w:rsidRPr="00DB4D51" w:rsidRDefault="0079749D" w:rsidP="002C506A">
      <w:pPr>
        <w:pStyle w:val="ListParagraph"/>
        <w:numPr>
          <w:ilvl w:val="0"/>
          <w:numId w:val="14"/>
        </w:numPr>
        <w:spacing w:line="276" w:lineRule="auto"/>
      </w:pPr>
      <w:r w:rsidRPr="00DB4D51">
        <w:t>Áp dụng cho nhóm thiết kế hệ thống.</w:t>
      </w:r>
    </w:p>
    <w:p w14:paraId="04EBD8DF" w14:textId="58D1B82A" w:rsidR="0079749D" w:rsidRPr="00DB4D51" w:rsidRDefault="005918BE" w:rsidP="002C506A">
      <w:pPr>
        <w:pStyle w:val="ListParagraph"/>
        <w:numPr>
          <w:ilvl w:val="0"/>
          <w:numId w:val="14"/>
        </w:numPr>
        <w:spacing w:line="276" w:lineRule="auto"/>
      </w:pPr>
      <w:r w:rsidRPr="00DB4D51">
        <w:t>Nhóm Q/A</w:t>
      </w:r>
      <w:r w:rsidR="00382C4D" w:rsidRPr="00DB4D51">
        <w:t>.</w:t>
      </w:r>
    </w:p>
    <w:p w14:paraId="06F30BF1" w14:textId="5DC87A17" w:rsidR="00C64118" w:rsidRPr="00DB4D51" w:rsidRDefault="002D7E5F" w:rsidP="002C506A">
      <w:pPr>
        <w:pStyle w:val="ListParagraph"/>
        <w:numPr>
          <w:ilvl w:val="0"/>
          <w:numId w:val="14"/>
        </w:numPr>
        <w:spacing w:line="276" w:lineRule="auto"/>
      </w:pPr>
      <w:r w:rsidRPr="00DB4D51">
        <w:t>Nhóm k</w:t>
      </w:r>
      <w:r w:rsidR="00C64118" w:rsidRPr="00DB4D51">
        <w:t xml:space="preserve">hách </w:t>
      </w:r>
      <w:r w:rsidR="00382C4D" w:rsidRPr="00DB4D51">
        <w:t>h</w:t>
      </w:r>
      <w:r w:rsidR="00DC754D" w:rsidRPr="00DB4D51">
        <w:t>à</w:t>
      </w:r>
      <w:r w:rsidR="00382C4D" w:rsidRPr="00DB4D51">
        <w:t>ng.</w:t>
      </w:r>
    </w:p>
    <w:p w14:paraId="7DBBBAF0" w14:textId="77777777" w:rsidR="006E24B4" w:rsidRPr="00DB4D51" w:rsidRDefault="006E24B4" w:rsidP="006E24B4">
      <w:pPr>
        <w:spacing w:line="276" w:lineRule="auto"/>
        <w:rPr>
          <w:rFonts w:ascii="Times New Roman" w:hAnsi="Times New Roman" w:cs="Times New Roman"/>
        </w:rPr>
      </w:pPr>
    </w:p>
    <w:p w14:paraId="72EB92A3" w14:textId="498E686A" w:rsidR="00D00240" w:rsidRPr="00DB4D51" w:rsidRDefault="00E979D8" w:rsidP="002C506A">
      <w:pPr>
        <w:pStyle w:val="Heading2"/>
        <w:keepLines w:val="0"/>
        <w:numPr>
          <w:ilvl w:val="0"/>
          <w:numId w:val="24"/>
        </w:numPr>
        <w:spacing w:before="0" w:after="60" w:line="276" w:lineRule="auto"/>
        <w:rPr>
          <w:rFonts w:cs="Times New Roman"/>
        </w:rPr>
      </w:pPr>
      <w:bookmarkStart w:id="51" w:name="_Toc86065230"/>
      <w:r w:rsidRPr="00DB4D51">
        <w:rPr>
          <w:rFonts w:cs="Times New Roman"/>
        </w:rPr>
        <w:t>Đối tượng sử dụng</w:t>
      </w:r>
      <w:bookmarkEnd w:id="51"/>
    </w:p>
    <w:p w14:paraId="5EAC9A49" w14:textId="0A700035" w:rsidR="006E24B4" w:rsidRPr="00DB4D51" w:rsidRDefault="005918BE" w:rsidP="002C506A">
      <w:pPr>
        <w:pStyle w:val="ListParagraph"/>
        <w:numPr>
          <w:ilvl w:val="0"/>
          <w:numId w:val="13"/>
        </w:numPr>
        <w:spacing w:line="276" w:lineRule="auto"/>
      </w:pPr>
      <w:r w:rsidRPr="00DB4D51">
        <w:t>Tất cả các vai trò sử dụng</w:t>
      </w:r>
      <w:r w:rsidR="00CF4404" w:rsidRPr="00DB4D51">
        <w:t xml:space="preserve"> RPA ứng dụng vào hệ thống Terra và hệ thống BHXH</w:t>
      </w:r>
      <w:r w:rsidR="003C63D4" w:rsidRPr="00DB4D51">
        <w:t>.</w:t>
      </w:r>
    </w:p>
    <w:p w14:paraId="36584844" w14:textId="77777777" w:rsidR="006E24B4" w:rsidRPr="00DB4D51" w:rsidRDefault="006E24B4" w:rsidP="006E24B4">
      <w:pPr>
        <w:spacing w:line="276" w:lineRule="auto"/>
        <w:rPr>
          <w:rFonts w:ascii="Times New Roman" w:hAnsi="Times New Roman" w:cs="Times New Roman"/>
        </w:rPr>
      </w:pPr>
    </w:p>
    <w:p w14:paraId="1AA5C9FB" w14:textId="26093AFB" w:rsidR="00D00240" w:rsidRPr="00DB4D51" w:rsidRDefault="00864C6E" w:rsidP="000A2BA9">
      <w:pPr>
        <w:pStyle w:val="Heading1"/>
        <w:rPr>
          <w:rFonts w:cs="Times New Roman"/>
        </w:rPr>
      </w:pPr>
      <w:bookmarkStart w:id="52" w:name="_Toc86065231"/>
      <w:bookmarkStart w:id="53" w:name="_Toc328465189"/>
      <w:bookmarkStart w:id="54" w:name="_Toc328465211"/>
      <w:r w:rsidRPr="00DB4D51">
        <w:rPr>
          <w:rFonts w:cs="Times New Roman"/>
        </w:rPr>
        <w:t>Các</w:t>
      </w:r>
      <w:r w:rsidR="004710D0" w:rsidRPr="00DB4D51">
        <w:rPr>
          <w:rFonts w:cs="Times New Roman"/>
        </w:rPr>
        <w:t xml:space="preserve"> yếu tố ảnh hưởng đến thiết kế</w:t>
      </w:r>
      <w:bookmarkEnd w:id="52"/>
    </w:p>
    <w:p w14:paraId="654268EA" w14:textId="737C864C" w:rsidR="00F52B3C" w:rsidRPr="00DB4D51" w:rsidRDefault="005918BE" w:rsidP="002C506A">
      <w:pPr>
        <w:pStyle w:val="ListParagraph"/>
        <w:numPr>
          <w:ilvl w:val="0"/>
          <w:numId w:val="16"/>
        </w:numPr>
        <w:spacing w:line="276" w:lineRule="auto"/>
      </w:pPr>
      <w:r w:rsidRPr="00DB4D51">
        <w:t>Môi trường.</w:t>
      </w:r>
    </w:p>
    <w:p w14:paraId="4FF0493A" w14:textId="5185561F" w:rsidR="006E24B4" w:rsidRPr="00DB4D51" w:rsidRDefault="005918BE" w:rsidP="002C506A">
      <w:pPr>
        <w:pStyle w:val="ListParagraph"/>
        <w:numPr>
          <w:ilvl w:val="0"/>
          <w:numId w:val="16"/>
        </w:numPr>
        <w:spacing w:line="276" w:lineRule="auto"/>
      </w:pPr>
      <w:r w:rsidRPr="00DB4D51">
        <w:t>Cấu hình.</w:t>
      </w:r>
    </w:p>
    <w:p w14:paraId="3FBFC4D4" w14:textId="2A862D7F" w:rsidR="00D00240" w:rsidRPr="00DB4D51" w:rsidRDefault="00D00240" w:rsidP="002C506A">
      <w:pPr>
        <w:pStyle w:val="Heading2"/>
        <w:keepLines w:val="0"/>
        <w:numPr>
          <w:ilvl w:val="0"/>
          <w:numId w:val="25"/>
        </w:numPr>
        <w:spacing w:before="0" w:after="60" w:line="276" w:lineRule="auto"/>
        <w:rPr>
          <w:rFonts w:cs="Times New Roman"/>
        </w:rPr>
      </w:pPr>
      <w:bookmarkStart w:id="55" w:name="_Toc86065232"/>
      <w:r w:rsidRPr="00DB4D51">
        <w:rPr>
          <w:rFonts w:cs="Times New Roman"/>
        </w:rPr>
        <w:t>Các ràng buộc.</w:t>
      </w:r>
      <w:bookmarkEnd w:id="55"/>
    </w:p>
    <w:p w14:paraId="317E1705" w14:textId="44F76EB0" w:rsidR="00FF448D" w:rsidRPr="00DB4D51" w:rsidRDefault="00FF448D" w:rsidP="00FF448D">
      <w:pPr>
        <w:pStyle w:val="ListParagraph"/>
        <w:numPr>
          <w:ilvl w:val="0"/>
          <w:numId w:val="13"/>
        </w:numPr>
        <w:spacing w:line="276" w:lineRule="auto"/>
      </w:pPr>
      <w:r w:rsidRPr="00DB4D51">
        <w:t>Các yêu cầu về chức năng:</w:t>
      </w:r>
    </w:p>
    <w:p w14:paraId="4D45D87B" w14:textId="7DBD9C42" w:rsidR="00FF448D" w:rsidRPr="00DB4D51" w:rsidRDefault="00FF448D" w:rsidP="00FF448D">
      <w:pPr>
        <w:pStyle w:val="ListParagraph"/>
        <w:spacing w:line="276" w:lineRule="auto"/>
        <w:ind w:left="1069"/>
      </w:pPr>
      <w:r w:rsidRPr="00DB4D51">
        <w:t>+ Robot sẽ mô phỏng thao tác của con người và thao tác trực tiếp trên trình duyệt Chrome</w:t>
      </w:r>
      <w:r w:rsidR="0040127D" w:rsidRPr="00DB4D51">
        <w:t xml:space="preserve"> (version 92)</w:t>
      </w:r>
      <w:r w:rsidRPr="00DB4D51">
        <w:t>.</w:t>
      </w:r>
    </w:p>
    <w:p w14:paraId="788C17E8" w14:textId="0D0DC181" w:rsidR="00FF448D" w:rsidRPr="00DB4D51" w:rsidRDefault="00FF448D" w:rsidP="00FF448D">
      <w:pPr>
        <w:pStyle w:val="ListParagraph"/>
        <w:spacing w:line="276" w:lineRule="auto"/>
        <w:ind w:left="1069"/>
      </w:pPr>
      <w:r w:rsidRPr="00DB4D51">
        <w:t>+ Robot chạy liên tục 24/7</w:t>
      </w:r>
      <w:r w:rsidR="00E2052C" w:rsidRPr="00DB4D51">
        <w:t xml:space="preserve"> khi vận hành</w:t>
      </w:r>
      <w:r w:rsidRPr="00DB4D51">
        <w:t>.</w:t>
      </w:r>
    </w:p>
    <w:p w14:paraId="0629795E" w14:textId="77777777" w:rsidR="00FF448D" w:rsidRPr="00DB4D51" w:rsidRDefault="00FF448D" w:rsidP="00FF448D">
      <w:pPr>
        <w:pStyle w:val="ListParagraph"/>
        <w:spacing w:line="276" w:lineRule="auto"/>
        <w:ind w:left="1069"/>
      </w:pPr>
    </w:p>
    <w:p w14:paraId="794C7402" w14:textId="090425F0"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tiêu chuẩn phải tuân thủ</w:t>
      </w:r>
      <w:r w:rsidR="005918BE" w:rsidRPr="00DB4D51">
        <w:rPr>
          <w:rFonts w:ascii="Times New Roman" w:hAnsi="Times New Roman" w:cs="Times New Roman"/>
          <w:sz w:val="24"/>
          <w:szCs w:val="24"/>
        </w:rPr>
        <w:t xml:space="preserve">: </w:t>
      </w:r>
    </w:p>
    <w:p w14:paraId="4093B244" w14:textId="03FD5616" w:rsidR="00D64A87" w:rsidRPr="00DB4D51" w:rsidRDefault="005918BE"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đúng</w:t>
      </w:r>
      <w:r w:rsidR="00534DE1" w:rsidRPr="00DB4D51">
        <w:rPr>
          <w:rFonts w:ascii="Times New Roman" w:hAnsi="Times New Roman" w:cs="Times New Roman"/>
          <w:sz w:val="24"/>
          <w:szCs w:val="24"/>
        </w:rPr>
        <w:t>.</w:t>
      </w:r>
    </w:p>
    <w:p w14:paraId="31BFF962" w14:textId="28DC300F"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khoa học</w:t>
      </w:r>
      <w:r w:rsidR="00534DE1" w:rsidRPr="00DB4D51">
        <w:rPr>
          <w:rFonts w:ascii="Times New Roman" w:hAnsi="Times New Roman" w:cs="Times New Roman"/>
          <w:sz w:val="24"/>
          <w:szCs w:val="24"/>
        </w:rPr>
        <w:t>.</w:t>
      </w:r>
    </w:p>
    <w:p w14:paraId="7A8AAE56" w14:textId="222C6D6B"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tin cậy</w:t>
      </w:r>
      <w:r w:rsidR="00534DE1" w:rsidRPr="00DB4D51">
        <w:rPr>
          <w:rFonts w:ascii="Times New Roman" w:hAnsi="Times New Roman" w:cs="Times New Roman"/>
          <w:sz w:val="24"/>
          <w:szCs w:val="24"/>
        </w:rPr>
        <w:t>.</w:t>
      </w:r>
    </w:p>
    <w:p w14:paraId="7F302926" w14:textId="603E0532" w:rsidR="005918BE"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w:t>
      </w:r>
      <w:r w:rsidR="00D97FC5" w:rsidRPr="00DB4D51">
        <w:rPr>
          <w:rFonts w:ascii="Times New Roman" w:hAnsi="Times New Roman" w:cs="Times New Roman"/>
          <w:sz w:val="24"/>
          <w:szCs w:val="24"/>
        </w:rPr>
        <w:t>ính kiểm thử</w:t>
      </w:r>
      <w:r w:rsidRPr="00DB4D51">
        <w:rPr>
          <w:rFonts w:ascii="Times New Roman" w:hAnsi="Times New Roman" w:cs="Times New Roman"/>
          <w:sz w:val="24"/>
          <w:szCs w:val="24"/>
        </w:rPr>
        <w:t xml:space="preserve"> được.</w:t>
      </w:r>
    </w:p>
    <w:p w14:paraId="3F52A2D8" w14:textId="3FA37B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hữu hiệu.</w:t>
      </w:r>
    </w:p>
    <w:p w14:paraId="0BE3DD0A" w14:textId="39FB5D35"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sáng tạo.</w:t>
      </w:r>
    </w:p>
    <w:p w14:paraId="1CC483A7" w14:textId="6E74A30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an toàn.</w:t>
      </w:r>
    </w:p>
    <w:p w14:paraId="7FF82A1D" w14:textId="47C56373"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toàn vẹn.</w:t>
      </w:r>
    </w:p>
    <w:p w14:paraId="1A303DF3" w14:textId="531CEF97"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đối xứng và đầy đủ.</w:t>
      </w:r>
    </w:p>
    <w:p w14:paraId="18204ADA" w14:textId="33E83FC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tiêu chuẩn và tinh chuẩn.</w:t>
      </w:r>
    </w:p>
    <w:p w14:paraId="29E43C41" w14:textId="15566300"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độc lập.</w:t>
      </w:r>
    </w:p>
    <w:p w14:paraId="6FE3E85E" w14:textId="6620A3A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dễ phát triển, hoàn thiện.</w:t>
      </w:r>
    </w:p>
    <w:p w14:paraId="0D33819C" w14:textId="77777777" w:rsidR="00241CC4" w:rsidRPr="00DB4D51" w:rsidRDefault="00241CC4" w:rsidP="00F30449">
      <w:pPr>
        <w:spacing w:after="0" w:line="276" w:lineRule="auto"/>
        <w:ind w:left="1069"/>
        <w:rPr>
          <w:rFonts w:ascii="Times New Roman" w:hAnsi="Times New Roman" w:cs="Times New Roman"/>
          <w:sz w:val="24"/>
          <w:szCs w:val="24"/>
        </w:rPr>
      </w:pPr>
    </w:p>
    <w:p w14:paraId="050B7282" w14:textId="75929922"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tương thích</w:t>
      </w:r>
      <w:r w:rsidR="00D97FC5" w:rsidRPr="00DB4D51">
        <w:rPr>
          <w:rFonts w:ascii="Times New Roman" w:hAnsi="Times New Roman" w:cs="Times New Roman"/>
          <w:sz w:val="24"/>
          <w:szCs w:val="24"/>
        </w:rPr>
        <w:t>:</w:t>
      </w:r>
    </w:p>
    <w:p w14:paraId="3F1DCEC8" w14:textId="0BFFF0C7" w:rsidR="00D97FC5" w:rsidRPr="00DB4D51" w:rsidRDefault="00D97FC5" w:rsidP="00F30449">
      <w:pPr>
        <w:spacing w:after="0" w:line="276" w:lineRule="auto"/>
        <w:ind w:left="1069"/>
        <w:rPr>
          <w:rFonts w:ascii="Times New Roman" w:hAnsi="Times New Roman" w:cs="Times New Roman"/>
          <w:spacing w:val="3"/>
          <w:shd w:val="clear" w:color="auto" w:fill="FFFFFF"/>
        </w:rPr>
      </w:pPr>
      <w:r w:rsidRPr="00DB4D51">
        <w:rPr>
          <w:rFonts w:ascii="Times New Roman" w:hAnsi="Times New Roman" w:cs="Times New Roman"/>
          <w:sz w:val="24"/>
          <w:szCs w:val="24"/>
        </w:rPr>
        <w:t xml:space="preserve">+ Đảm bảo tính tương thích </w:t>
      </w:r>
      <w:r w:rsidRPr="00DB4D51">
        <w:rPr>
          <w:rFonts w:ascii="Times New Roman" w:hAnsi="Times New Roman" w:cs="Times New Roman"/>
          <w:spacing w:val="3"/>
          <w:sz w:val="24"/>
          <w:szCs w:val="24"/>
          <w:shd w:val="clear" w:color="auto" w:fill="FFFFFF"/>
        </w:rPr>
        <w:t>giữa các yêu cầu và nhân lực hoặc giữa yêu cầu chức năng và yêu cầu phi chức năng</w:t>
      </w:r>
      <w:r w:rsidRPr="00DB4D51">
        <w:rPr>
          <w:rFonts w:ascii="Times New Roman" w:hAnsi="Times New Roman" w:cs="Times New Roman"/>
          <w:spacing w:val="3"/>
          <w:shd w:val="clear" w:color="auto" w:fill="FFFFFF"/>
        </w:rPr>
        <w:t>.</w:t>
      </w:r>
    </w:p>
    <w:p w14:paraId="74C4B11F" w14:textId="77777777" w:rsidR="00241CC4" w:rsidRPr="00DB4D51" w:rsidRDefault="00241CC4" w:rsidP="00F30449">
      <w:pPr>
        <w:spacing w:after="0" w:line="276" w:lineRule="auto"/>
        <w:ind w:left="1069"/>
        <w:rPr>
          <w:rFonts w:ascii="Times New Roman" w:hAnsi="Times New Roman" w:cs="Times New Roman"/>
          <w:sz w:val="24"/>
          <w:szCs w:val="24"/>
        </w:rPr>
      </w:pPr>
    </w:p>
    <w:p w14:paraId="31889D72" w14:textId="25CB5828"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lastRenderedPageBreak/>
        <w:t>Các yêu cầu về an toàn</w:t>
      </w:r>
      <w:r w:rsidR="009C68D0" w:rsidRPr="00DB4D51">
        <w:rPr>
          <w:rFonts w:ascii="Times New Roman" w:hAnsi="Times New Roman" w:cs="Times New Roman"/>
          <w:sz w:val="24"/>
          <w:szCs w:val="24"/>
        </w:rPr>
        <w:t>:</w:t>
      </w:r>
    </w:p>
    <w:p w14:paraId="6FFECEE3" w14:textId="292D82E9"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nguyên tử.</w:t>
      </w:r>
    </w:p>
    <w:p w14:paraId="65BF39E3" w14:textId="3C110A14"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duy nhất.</w:t>
      </w:r>
    </w:p>
    <w:p w14:paraId="79C60093" w14:textId="7C899AF6"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hoàn thành.</w:t>
      </w:r>
    </w:p>
    <w:p w14:paraId="74BC72B6" w14:textId="32CE2711"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Nhất quán và rõ ràng.</w:t>
      </w:r>
    </w:p>
    <w:p w14:paraId="27EC643C" w14:textId="3875516A"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Tính nguồn gốc.</w:t>
      </w:r>
    </w:p>
    <w:p w14:paraId="66C1EB86" w14:textId="6126F1BD"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Độ ưu tiên.</w:t>
      </w:r>
    </w:p>
    <w:p w14:paraId="19B21D9E" w14:textId="38CBE042" w:rsidR="00D64A87" w:rsidRPr="00DB4D51" w:rsidRDefault="00D64A87"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Kiểm chứng.</w:t>
      </w:r>
    </w:p>
    <w:p w14:paraId="00671055" w14:textId="77777777" w:rsidR="00241CC4" w:rsidRPr="00DB4D51" w:rsidRDefault="00241CC4" w:rsidP="00F30449">
      <w:pPr>
        <w:spacing w:after="0" w:line="276" w:lineRule="auto"/>
        <w:ind w:left="1069"/>
        <w:rPr>
          <w:rFonts w:ascii="Times New Roman" w:hAnsi="Times New Roman" w:cs="Times New Roman"/>
          <w:sz w:val="24"/>
          <w:szCs w:val="24"/>
        </w:rPr>
      </w:pPr>
    </w:p>
    <w:p w14:paraId="610CF481" w14:textId="3317E4FB" w:rsidR="00A25ABB" w:rsidRPr="00DB4D51" w:rsidRDefault="00A25ABB" w:rsidP="002C506A">
      <w:pPr>
        <w:numPr>
          <w:ilvl w:val="0"/>
          <w:numId w:val="12"/>
        </w:num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Các yêu cầu về hiệ</w:t>
      </w:r>
      <w:r w:rsidR="00D64A87" w:rsidRPr="00DB4D51">
        <w:rPr>
          <w:rFonts w:ascii="Times New Roman" w:hAnsi="Times New Roman" w:cs="Times New Roman"/>
          <w:sz w:val="24"/>
          <w:szCs w:val="24"/>
        </w:rPr>
        <w:t>u năng:</w:t>
      </w:r>
      <w:r w:rsidR="00D64A87" w:rsidRPr="00DB4D51">
        <w:rPr>
          <w:rFonts w:ascii="Times New Roman" w:hAnsi="Times New Roman" w:cs="Times New Roman"/>
          <w:sz w:val="24"/>
          <w:szCs w:val="24"/>
        </w:rPr>
        <w:br/>
        <w:t xml:space="preserve">+ Xử lý tối đa lượng </w:t>
      </w:r>
      <w:r w:rsidR="00A733AE" w:rsidRPr="00DB4D51">
        <w:rPr>
          <w:rFonts w:ascii="Times New Roman" w:hAnsi="Times New Roman" w:cs="Times New Roman"/>
          <w:sz w:val="24"/>
          <w:szCs w:val="24"/>
        </w:rPr>
        <w:t>hồ sơ có trên hệ thống</w:t>
      </w:r>
      <w:r w:rsidR="00D64A87" w:rsidRPr="00DB4D51">
        <w:rPr>
          <w:rFonts w:ascii="Times New Roman" w:hAnsi="Times New Roman" w:cs="Times New Roman"/>
          <w:sz w:val="24"/>
          <w:szCs w:val="24"/>
        </w:rPr>
        <w:t>.</w:t>
      </w:r>
    </w:p>
    <w:p w14:paraId="268CBF34" w14:textId="7889158C" w:rsidR="00A662E0" w:rsidRPr="00DB4D51" w:rsidRDefault="00A662E0" w:rsidP="00F30449">
      <w:pPr>
        <w:spacing w:after="0" w:line="276" w:lineRule="auto"/>
        <w:ind w:left="1069"/>
        <w:rPr>
          <w:rFonts w:ascii="Times New Roman" w:hAnsi="Times New Roman" w:cs="Times New Roman"/>
          <w:sz w:val="24"/>
          <w:szCs w:val="24"/>
        </w:rPr>
      </w:pPr>
      <w:r w:rsidRPr="00DB4D51">
        <w:rPr>
          <w:rFonts w:ascii="Times New Roman" w:hAnsi="Times New Roman" w:cs="Times New Roman"/>
          <w:sz w:val="24"/>
          <w:szCs w:val="24"/>
        </w:rPr>
        <w:t xml:space="preserve">+ Xử lý </w:t>
      </w:r>
      <w:r w:rsidR="00A733AE" w:rsidRPr="00DB4D51">
        <w:rPr>
          <w:rFonts w:ascii="Times New Roman" w:hAnsi="Times New Roman" w:cs="Times New Roman"/>
          <w:sz w:val="24"/>
          <w:szCs w:val="24"/>
        </w:rPr>
        <w:t>hồ sơ vào khung giờ cố định mỗi ngày</w:t>
      </w:r>
      <w:r w:rsidR="006E24B4" w:rsidRPr="00DB4D51">
        <w:rPr>
          <w:rFonts w:ascii="Times New Roman" w:hAnsi="Times New Roman" w:cs="Times New Roman"/>
          <w:sz w:val="24"/>
          <w:szCs w:val="24"/>
        </w:rPr>
        <w:t>.</w:t>
      </w:r>
    </w:p>
    <w:p w14:paraId="3E0CA2E1" w14:textId="77777777" w:rsidR="006E24B4" w:rsidRPr="00DB4D51" w:rsidRDefault="006E24B4" w:rsidP="00F30449">
      <w:pPr>
        <w:spacing w:after="0" w:line="276" w:lineRule="auto"/>
        <w:ind w:left="1069"/>
        <w:rPr>
          <w:rFonts w:ascii="Times New Roman" w:hAnsi="Times New Roman" w:cs="Times New Roman"/>
          <w:sz w:val="24"/>
          <w:szCs w:val="24"/>
        </w:rPr>
      </w:pPr>
    </w:p>
    <w:p w14:paraId="55E273DB" w14:textId="693E9AC6" w:rsidR="00D00240" w:rsidRPr="00DB4D51" w:rsidRDefault="00D00240" w:rsidP="002C506A">
      <w:pPr>
        <w:pStyle w:val="Heading2"/>
        <w:keepLines w:val="0"/>
        <w:numPr>
          <w:ilvl w:val="0"/>
          <w:numId w:val="25"/>
        </w:numPr>
        <w:spacing w:before="0" w:after="60" w:line="276" w:lineRule="auto"/>
        <w:rPr>
          <w:rFonts w:cs="Times New Roman"/>
        </w:rPr>
      </w:pPr>
      <w:bookmarkStart w:id="56" w:name="_Toc86065233"/>
      <w:r w:rsidRPr="00DB4D51">
        <w:rPr>
          <w:rFonts w:cs="Times New Roman"/>
        </w:rPr>
        <w:t>Các giả thiết</w:t>
      </w:r>
      <w:bookmarkEnd w:id="56"/>
    </w:p>
    <w:p w14:paraId="3DE20D37" w14:textId="51A5E8AD" w:rsidR="00F30449" w:rsidRPr="00DB4D51" w:rsidRDefault="00F30449" w:rsidP="002C506A">
      <w:pPr>
        <w:pStyle w:val="ListParagraph"/>
        <w:numPr>
          <w:ilvl w:val="0"/>
          <w:numId w:val="11"/>
        </w:numPr>
        <w:spacing w:after="160" w:line="276" w:lineRule="auto"/>
        <w:jc w:val="both"/>
      </w:pPr>
      <w:r w:rsidRPr="00DB4D51">
        <w:t>Màn hình hiển thị phần mềm: Thiết kế được Design theo từng chức năng khác nhau ở từng chức năng khác nhau. Màn hình có độ phân giải (Resolutions) càng nhỏ thì Form phần mềm hiển thị càng to và ngược lại. Các nút chức năng và các khung hiển thị dữ liệu cũng bị thay đổi khi thay đổi tỉ lệ màn hình.</w:t>
      </w:r>
    </w:p>
    <w:p w14:paraId="2421BFF6" w14:textId="64DC1833" w:rsidR="00F30449" w:rsidRPr="00DB4D51" w:rsidRDefault="00F30449" w:rsidP="002C506A">
      <w:pPr>
        <w:pStyle w:val="ListParagraph"/>
        <w:numPr>
          <w:ilvl w:val="0"/>
          <w:numId w:val="11"/>
        </w:numPr>
        <w:spacing w:after="160" w:line="276" w:lineRule="auto"/>
        <w:jc w:val="both"/>
      </w:pPr>
      <w:r w:rsidRPr="00DB4D51">
        <w:t>Chất lượng màn hình: Màn hình có chất lượng điểm ảnh Pixel càng cao thì phần mềm hiển thị càng sắc nét và ngược lại đối với màn hình có chất lượng thấp.</w:t>
      </w:r>
    </w:p>
    <w:p w14:paraId="3DCE170F" w14:textId="6A99572F" w:rsidR="00F30449" w:rsidRPr="00DB4D51" w:rsidRDefault="00F30449" w:rsidP="002C506A">
      <w:pPr>
        <w:pStyle w:val="ListParagraph"/>
        <w:numPr>
          <w:ilvl w:val="0"/>
          <w:numId w:val="11"/>
        </w:numPr>
        <w:spacing w:after="160" w:line="276" w:lineRule="auto"/>
        <w:jc w:val="both"/>
      </w:pPr>
      <w:r w:rsidRPr="00DB4D51">
        <w:t>Tốc độ xử lý: Phần cứng máy tính chạy phần mềm phải đạt đủ tiêu chuẩn để phần mềm chạy một cách mượt mà. Nếu không tốc độ hiển thị chậm và gây khó chịu cho người sử dụng.</w:t>
      </w:r>
    </w:p>
    <w:p w14:paraId="3BC2DE97" w14:textId="4DE44290" w:rsidR="00F30449" w:rsidRPr="00DB4D51" w:rsidRDefault="00F30449" w:rsidP="002C506A">
      <w:pPr>
        <w:pStyle w:val="ListParagraph"/>
        <w:numPr>
          <w:ilvl w:val="0"/>
          <w:numId w:val="11"/>
        </w:numPr>
        <w:spacing w:after="160" w:line="276" w:lineRule="auto"/>
        <w:jc w:val="both"/>
      </w:pPr>
      <w:r w:rsidRPr="00DB4D51">
        <w:t xml:space="preserve">Người sử dụng </w:t>
      </w:r>
      <w:r w:rsidR="00A733AE" w:rsidRPr="00DB4D51">
        <w:t>cùng lúc với Robot đang</w:t>
      </w:r>
      <w:r w:rsidRPr="00DB4D51">
        <w:t xml:space="preserve"> thực hiện những chức năng đặc biệt sẽ làm cho </w:t>
      </w:r>
      <w:r w:rsidR="00A733AE" w:rsidRPr="00DB4D51">
        <w:t xml:space="preserve">quá trình </w:t>
      </w:r>
      <w:r w:rsidR="00006A8B" w:rsidRPr="00DB4D51">
        <w:t>xử lý</w:t>
      </w:r>
      <w:r w:rsidR="00A733AE" w:rsidRPr="00DB4D51">
        <w:t xml:space="preserve"> tự động chậm lại</w:t>
      </w:r>
      <w:r w:rsidR="00534DE1" w:rsidRPr="00DB4D51">
        <w:t>.</w:t>
      </w:r>
    </w:p>
    <w:p w14:paraId="1F1C51B4" w14:textId="13454372" w:rsidR="00D00240" w:rsidRPr="00DB4D51" w:rsidRDefault="00015067" w:rsidP="002C506A">
      <w:pPr>
        <w:pStyle w:val="Heading2"/>
        <w:keepLines w:val="0"/>
        <w:numPr>
          <w:ilvl w:val="0"/>
          <w:numId w:val="25"/>
        </w:numPr>
        <w:spacing w:before="0" w:after="60" w:line="276" w:lineRule="auto"/>
        <w:rPr>
          <w:rFonts w:cs="Times New Roman"/>
        </w:rPr>
      </w:pPr>
      <w:bookmarkStart w:id="57" w:name="_Toc86065234"/>
      <w:r w:rsidRPr="00DB4D51">
        <w:rPr>
          <w:rFonts w:cs="Times New Roman"/>
        </w:rPr>
        <w:t>Lựa chọn c</w:t>
      </w:r>
      <w:r w:rsidR="00D00240" w:rsidRPr="00DB4D51">
        <w:rPr>
          <w:rFonts w:cs="Times New Roman"/>
        </w:rPr>
        <w:t>ông nghệ</w:t>
      </w:r>
      <w:bookmarkEnd w:id="57"/>
    </w:p>
    <w:p w14:paraId="6611456E" w14:textId="7152B9A7" w:rsidR="000C73FA" w:rsidRPr="00DB4D51" w:rsidRDefault="005933E2" w:rsidP="002C506A">
      <w:pPr>
        <w:pStyle w:val="ListParagraph"/>
        <w:numPr>
          <w:ilvl w:val="0"/>
          <w:numId w:val="9"/>
        </w:numPr>
        <w:spacing w:line="276" w:lineRule="auto"/>
      </w:pPr>
      <w:r w:rsidRPr="00DB4D51">
        <w:t>Sử dụng ngôn ngữ Python.</w:t>
      </w:r>
    </w:p>
    <w:p w14:paraId="0DA91E80" w14:textId="0DF4B1FF" w:rsidR="005933E2" w:rsidRPr="00DB4D51" w:rsidRDefault="005933E2" w:rsidP="002C506A">
      <w:pPr>
        <w:pStyle w:val="ListParagraph"/>
        <w:numPr>
          <w:ilvl w:val="0"/>
          <w:numId w:val="9"/>
        </w:numPr>
        <w:spacing w:line="276" w:lineRule="auto"/>
      </w:pPr>
      <w:r w:rsidRPr="00DB4D51">
        <w:t>Kết hợp các thư viện hỗ trợ</w:t>
      </w:r>
      <w:r w:rsidR="00EA5E76" w:rsidRPr="00DB4D51">
        <w:t xml:space="preserve"> Python</w:t>
      </w:r>
      <w:r w:rsidRPr="00DB4D51">
        <w:t>.</w:t>
      </w:r>
    </w:p>
    <w:p w14:paraId="1744AD25" w14:textId="3FA62775" w:rsidR="00AB2A70" w:rsidRPr="00DB4D51" w:rsidRDefault="005933E2" w:rsidP="002C506A">
      <w:pPr>
        <w:pStyle w:val="ListParagraph"/>
        <w:numPr>
          <w:ilvl w:val="0"/>
          <w:numId w:val="9"/>
        </w:numPr>
        <w:spacing w:line="276" w:lineRule="auto"/>
      </w:pPr>
      <w:r w:rsidRPr="00DB4D51">
        <w:t>Xử lý captcha bằng Machine Learning</w:t>
      </w:r>
      <w:r w:rsidR="006813C3" w:rsidRPr="00DB4D51">
        <w:t>.</w:t>
      </w:r>
    </w:p>
    <w:p w14:paraId="64449B21" w14:textId="695FD0CB" w:rsidR="006813C3" w:rsidRPr="00DB4D51" w:rsidRDefault="008E3A80" w:rsidP="002C506A">
      <w:pPr>
        <w:pStyle w:val="ListParagraph"/>
        <w:numPr>
          <w:ilvl w:val="0"/>
          <w:numId w:val="9"/>
        </w:numPr>
        <w:spacing w:line="276" w:lineRule="auto"/>
      </w:pPr>
      <w:r w:rsidRPr="00DB4D51">
        <w:t>Công nghệ Tự động hóa</w:t>
      </w:r>
      <w:r w:rsidR="006813C3" w:rsidRPr="00DB4D51">
        <w:t xml:space="preserve"> Autobot</w:t>
      </w:r>
      <w:r w:rsidR="008577C9" w:rsidRPr="00DB4D51">
        <w:t>.</w:t>
      </w:r>
    </w:p>
    <w:p w14:paraId="2002BCF7" w14:textId="32CDB01F" w:rsidR="00FE79DF" w:rsidRPr="00DB4D51" w:rsidRDefault="00FE79DF" w:rsidP="00FE79DF">
      <w:pPr>
        <w:pStyle w:val="ListParagraph"/>
        <w:rPr>
          <w:highlight w:val="yellow"/>
        </w:rPr>
      </w:pPr>
    </w:p>
    <w:p w14:paraId="1C7722B6" w14:textId="0081A80C" w:rsidR="00D00240" w:rsidRPr="00DB4D51" w:rsidRDefault="00D00240" w:rsidP="002C506A">
      <w:pPr>
        <w:pStyle w:val="Heading2"/>
        <w:keepLines w:val="0"/>
        <w:numPr>
          <w:ilvl w:val="0"/>
          <w:numId w:val="25"/>
        </w:numPr>
        <w:spacing w:before="0" w:after="60" w:line="276" w:lineRule="auto"/>
        <w:rPr>
          <w:rFonts w:cs="Times New Roman"/>
        </w:rPr>
      </w:pPr>
      <w:bookmarkStart w:id="58" w:name="_Toc86065235"/>
      <w:r w:rsidRPr="00DB4D51">
        <w:rPr>
          <w:rFonts w:cs="Times New Roman"/>
        </w:rPr>
        <w:t>Hướng dẫn xây dựng thiết kế</w:t>
      </w:r>
      <w:bookmarkEnd w:id="58"/>
    </w:p>
    <w:p w14:paraId="217B5C10" w14:textId="7413AAB3" w:rsidR="003518AC" w:rsidRPr="00DB4D51" w:rsidRDefault="00A46DDD" w:rsidP="002C506A">
      <w:pPr>
        <w:pStyle w:val="ListParagraph"/>
        <w:numPr>
          <w:ilvl w:val="0"/>
          <w:numId w:val="10"/>
        </w:numPr>
        <w:spacing w:line="276" w:lineRule="auto"/>
      </w:pPr>
      <w:r w:rsidRPr="00DB4D51">
        <w:t>Xây dựng kiến trúc hệ thống.</w:t>
      </w:r>
    </w:p>
    <w:p w14:paraId="57820542" w14:textId="318881C0" w:rsidR="00A46DDD" w:rsidRPr="00DB4D51" w:rsidRDefault="00A46DDD" w:rsidP="002C506A">
      <w:pPr>
        <w:pStyle w:val="ListParagraph"/>
        <w:numPr>
          <w:ilvl w:val="0"/>
          <w:numId w:val="10"/>
        </w:numPr>
        <w:spacing w:line="276" w:lineRule="auto"/>
      </w:pPr>
      <w:r w:rsidRPr="00DB4D51">
        <w:t>Phân tích các use cases.</w:t>
      </w:r>
    </w:p>
    <w:p w14:paraId="30D4B330" w14:textId="5CE66BCE" w:rsidR="00A46DDD" w:rsidRPr="00DB4D51" w:rsidRDefault="00A46DDD" w:rsidP="002C506A">
      <w:pPr>
        <w:pStyle w:val="ListParagraph"/>
        <w:numPr>
          <w:ilvl w:val="0"/>
          <w:numId w:val="10"/>
        </w:numPr>
        <w:spacing w:line="276" w:lineRule="auto"/>
      </w:pPr>
      <w:r w:rsidRPr="00DB4D51">
        <w:t>Thực hiện các use cases.</w:t>
      </w:r>
    </w:p>
    <w:p w14:paraId="39CD7DE5" w14:textId="0EC29B80" w:rsidR="00A46DDD" w:rsidRPr="00DB4D51" w:rsidRDefault="00A46DDD" w:rsidP="002C506A">
      <w:pPr>
        <w:pStyle w:val="ListParagraph"/>
        <w:numPr>
          <w:ilvl w:val="0"/>
          <w:numId w:val="10"/>
        </w:numPr>
        <w:spacing w:line="276" w:lineRule="auto"/>
      </w:pPr>
      <w:r w:rsidRPr="00DB4D51">
        <w:t>Chi tiết các Class.</w:t>
      </w:r>
    </w:p>
    <w:p w14:paraId="537E07BF" w14:textId="1F190F05" w:rsidR="00A46DDD" w:rsidRPr="00DB4D51" w:rsidRDefault="00A46DDD" w:rsidP="002C506A">
      <w:pPr>
        <w:pStyle w:val="ListParagraph"/>
        <w:numPr>
          <w:ilvl w:val="0"/>
          <w:numId w:val="10"/>
        </w:numPr>
        <w:spacing w:line="276" w:lineRule="auto"/>
      </w:pPr>
      <w:r w:rsidRPr="00DB4D51">
        <w:t xml:space="preserve">Thiết kế </w:t>
      </w:r>
      <w:r w:rsidR="00456749" w:rsidRPr="00DB4D51">
        <w:t xml:space="preserve">hệ thống RPA chung và riêng cho </w:t>
      </w:r>
      <w:r w:rsidR="00006A8B" w:rsidRPr="00DB4D51">
        <w:t>từng loại nghiệp vụ.</w:t>
      </w:r>
    </w:p>
    <w:p w14:paraId="7285DEE3" w14:textId="19B27522" w:rsidR="00A46DDD" w:rsidRPr="00DB4D51" w:rsidRDefault="00A46DDD" w:rsidP="002C506A">
      <w:pPr>
        <w:pStyle w:val="ListParagraph"/>
        <w:numPr>
          <w:ilvl w:val="0"/>
          <w:numId w:val="10"/>
        </w:numPr>
        <w:spacing w:line="276" w:lineRule="auto"/>
      </w:pPr>
      <w:r w:rsidRPr="00DB4D51">
        <w:t>Duyệt lại thiết kế.</w:t>
      </w:r>
    </w:p>
    <w:p w14:paraId="14879148" w14:textId="77777777" w:rsidR="00B73587" w:rsidRPr="00DB4D51" w:rsidRDefault="00B73587" w:rsidP="00F30449">
      <w:pPr>
        <w:pStyle w:val="ListParagraph"/>
        <w:spacing w:line="276" w:lineRule="auto"/>
        <w:ind w:left="709"/>
        <w:jc w:val="right"/>
      </w:pPr>
    </w:p>
    <w:p w14:paraId="2FDD24DD" w14:textId="77777777" w:rsidR="00D00240" w:rsidRPr="00DB4D51" w:rsidRDefault="00B66AA0" w:rsidP="000A2BA9">
      <w:pPr>
        <w:pStyle w:val="Heading1"/>
        <w:rPr>
          <w:rFonts w:cs="Times New Roman"/>
        </w:rPr>
      </w:pPr>
      <w:bookmarkStart w:id="59" w:name="_Toc86065236"/>
      <w:r w:rsidRPr="00DB4D51">
        <w:rPr>
          <w:rFonts w:cs="Times New Roman"/>
        </w:rPr>
        <w:lastRenderedPageBreak/>
        <w:t>Kiến trúc</w:t>
      </w:r>
      <w:r w:rsidR="00D00240" w:rsidRPr="00DB4D51">
        <w:rPr>
          <w:rFonts w:cs="Times New Roman"/>
        </w:rPr>
        <w:t xml:space="preserve"> chức năng</w:t>
      </w:r>
      <w:bookmarkEnd w:id="59"/>
      <w:r w:rsidR="00D00240" w:rsidRPr="00DB4D51">
        <w:rPr>
          <w:rFonts w:cs="Times New Roman"/>
        </w:rPr>
        <w:t xml:space="preserve"> </w:t>
      </w:r>
    </w:p>
    <w:p w14:paraId="51DC047B" w14:textId="52080DF9" w:rsidR="00D00240" w:rsidRPr="00DB4D51" w:rsidRDefault="00AF1AAF" w:rsidP="002C506A">
      <w:pPr>
        <w:pStyle w:val="Heading2"/>
        <w:keepLines w:val="0"/>
        <w:numPr>
          <w:ilvl w:val="0"/>
          <w:numId w:val="19"/>
        </w:numPr>
        <w:spacing w:before="0" w:line="276" w:lineRule="auto"/>
        <w:rPr>
          <w:rFonts w:cs="Times New Roman"/>
          <w:iCs/>
        </w:rPr>
      </w:pPr>
      <w:bookmarkStart w:id="60" w:name="_Toc86065237"/>
      <w:r w:rsidRPr="00DB4D51">
        <w:rPr>
          <w:rFonts w:cs="Times New Roman"/>
          <w:iCs/>
        </w:rPr>
        <w:t>Hệ thống</w:t>
      </w:r>
      <w:bookmarkEnd w:id="60"/>
    </w:p>
    <w:p w14:paraId="75E1C418" w14:textId="7F32C34A" w:rsidR="00B410D0" w:rsidRPr="00DB4D51" w:rsidRDefault="00A733AE" w:rsidP="00A733AE">
      <w:pPr>
        <w:ind w:left="690"/>
        <w:rPr>
          <w:rFonts w:ascii="Times New Roman" w:hAnsi="Times New Roman" w:cs="Times New Roman"/>
          <w:b/>
          <w:i/>
          <w:iCs/>
          <w:sz w:val="24"/>
          <w:szCs w:val="24"/>
        </w:rPr>
      </w:pPr>
      <w:r w:rsidRPr="00DB4D51">
        <w:rPr>
          <w:rFonts w:ascii="Times New Roman" w:hAnsi="Times New Roman" w:cs="Times New Roman"/>
          <w:b/>
          <w:i/>
          <w:iCs/>
          <w:sz w:val="24"/>
          <w:szCs w:val="24"/>
        </w:rPr>
        <w:t xml:space="preserve">1.1.  </w:t>
      </w:r>
      <w:r w:rsidR="002D7E5F" w:rsidRPr="00DB4D51">
        <w:rPr>
          <w:rFonts w:ascii="Times New Roman" w:hAnsi="Times New Roman" w:cs="Times New Roman"/>
          <w:b/>
          <w:i/>
          <w:iCs/>
          <w:sz w:val="24"/>
          <w:szCs w:val="24"/>
        </w:rPr>
        <w:t>Workflow</w:t>
      </w:r>
      <w:r w:rsidR="00D00240" w:rsidRPr="00DB4D51">
        <w:rPr>
          <w:rFonts w:ascii="Times New Roman" w:hAnsi="Times New Roman" w:cs="Times New Roman"/>
          <w:b/>
          <w:i/>
          <w:iCs/>
          <w:sz w:val="24"/>
          <w:szCs w:val="24"/>
        </w:rPr>
        <w:t xml:space="preserve"> hệ thống</w:t>
      </w:r>
    </w:p>
    <w:p w14:paraId="50CA3ABB" w14:textId="186FE13B" w:rsidR="00B410D0" w:rsidRPr="00DB4D51" w:rsidRDefault="00B410D0" w:rsidP="002C506A">
      <w:pPr>
        <w:pStyle w:val="ListParagraph"/>
        <w:numPr>
          <w:ilvl w:val="2"/>
          <w:numId w:val="8"/>
        </w:numPr>
        <w:rPr>
          <w:i/>
          <w:iCs/>
        </w:rPr>
      </w:pPr>
      <w:r w:rsidRPr="00DB4D51">
        <w:rPr>
          <w:i/>
          <w:iCs/>
        </w:rPr>
        <w:t>Workflow hệ thống chung</w:t>
      </w:r>
    </w:p>
    <w:p w14:paraId="4CF12369" w14:textId="1E00F1F9" w:rsidR="000A2BA9" w:rsidRPr="00DB4D51" w:rsidRDefault="005C035D" w:rsidP="009565ED">
      <w:pPr>
        <w:ind w:left="720"/>
        <w:jc w:val="center"/>
        <w:rPr>
          <w:ins w:id="61" w:author="TU NGUYEN ANH" w:date="2021-08-19T09:07:00Z"/>
          <w:rFonts w:ascii="Times New Roman" w:hAnsi="Times New Roman" w:cs="Times New Roman"/>
          <w:b/>
        </w:rPr>
      </w:pPr>
      <w:r w:rsidRPr="00DB4D51">
        <w:rPr>
          <w:rFonts w:ascii="Times New Roman" w:hAnsi="Times New Roman" w:cs="Times New Roman"/>
          <w:noProof/>
          <w:lang w:eastAsia="ja-JP"/>
        </w:rPr>
        <w:drawing>
          <wp:inline distT="0" distB="0" distL="0" distR="0" wp14:anchorId="1B720923" wp14:editId="00D54AAD">
            <wp:extent cx="5612130" cy="2572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572385"/>
                    </a:xfrm>
                    <a:prstGeom prst="rect">
                      <a:avLst/>
                    </a:prstGeom>
                  </pic:spPr>
                </pic:pic>
              </a:graphicData>
            </a:graphic>
          </wp:inline>
        </w:drawing>
      </w:r>
    </w:p>
    <w:p w14:paraId="254FAB9C" w14:textId="77777777" w:rsidR="0054539E" w:rsidRPr="00DB4D51" w:rsidRDefault="0054539E" w:rsidP="009565ED">
      <w:pPr>
        <w:ind w:left="720"/>
        <w:jc w:val="center"/>
        <w:rPr>
          <w:rFonts w:ascii="Times New Roman" w:hAnsi="Times New Roman" w:cs="Times New Roman"/>
          <w:b/>
        </w:rPr>
      </w:pPr>
    </w:p>
    <w:p w14:paraId="3045358A" w14:textId="54F496AA" w:rsidR="0026248F" w:rsidRPr="00DB4D51" w:rsidRDefault="0026248F" w:rsidP="0026248F">
      <w:pPr>
        <w:pStyle w:val="ListParagraph"/>
        <w:numPr>
          <w:ilvl w:val="0"/>
          <w:numId w:val="34"/>
        </w:numPr>
        <w:spacing w:after="200" w:line="276" w:lineRule="auto"/>
      </w:pPr>
      <w:r w:rsidRPr="00DB4D51">
        <w:t xml:space="preserve">           Đăng nhập vào hệ </w:t>
      </w:r>
      <w:r w:rsidR="00006A8B" w:rsidRPr="00DB4D51">
        <w:t>thống</w:t>
      </w:r>
      <w:r w:rsidRPr="00DB4D51">
        <w:t xml:space="preserve"> Terra</w:t>
      </w:r>
      <w:r w:rsidR="00736732" w:rsidRPr="00DB4D51">
        <w:t>.</w:t>
      </w:r>
    </w:p>
    <w:p w14:paraId="6A23B4AA" w14:textId="4644D44B" w:rsidR="0026248F" w:rsidRPr="00DB4D51" w:rsidRDefault="0026248F" w:rsidP="0026248F">
      <w:pPr>
        <w:pStyle w:val="ListParagraph"/>
        <w:numPr>
          <w:ilvl w:val="0"/>
          <w:numId w:val="34"/>
        </w:numPr>
        <w:spacing w:after="200" w:line="276" w:lineRule="auto"/>
      </w:pPr>
      <w:r w:rsidRPr="00DB4D51">
        <w:t xml:space="preserve">           Truy cập vào hệ thống sau khi đăng nhập thành công</w:t>
      </w:r>
      <w:r w:rsidR="00736732" w:rsidRPr="00DB4D51">
        <w:t>.</w:t>
      </w:r>
    </w:p>
    <w:p w14:paraId="76D6CD2C" w14:textId="1FC7C208" w:rsidR="0026248F" w:rsidRPr="00DB4D51" w:rsidRDefault="0026248F" w:rsidP="0026248F">
      <w:pPr>
        <w:pStyle w:val="ListParagraph"/>
        <w:numPr>
          <w:ilvl w:val="0"/>
          <w:numId w:val="34"/>
        </w:numPr>
        <w:spacing w:after="200" w:line="276" w:lineRule="auto"/>
      </w:pPr>
      <w:r w:rsidRPr="00DB4D51">
        <w:t xml:space="preserve">           Tìm kiếm các bộ hồ sơ </w:t>
      </w:r>
      <w:r w:rsidR="00FE383A" w:rsidRPr="00DB4D51">
        <w:t xml:space="preserve">kê khai </w:t>
      </w:r>
      <w:r w:rsidR="00006A8B" w:rsidRPr="00DB4D51">
        <w:t xml:space="preserve">cần xử lý </w:t>
      </w:r>
      <w:r w:rsidRPr="00DB4D51">
        <w:t>có trạng thái “</w:t>
      </w:r>
      <w:r w:rsidR="008E3A80" w:rsidRPr="00DB4D51">
        <w:t>Đã phê duyệt</w:t>
      </w:r>
      <w:r w:rsidRPr="00DB4D51">
        <w:t>”</w:t>
      </w:r>
      <w:r w:rsidR="00736732" w:rsidRPr="00DB4D51">
        <w:t>.</w:t>
      </w:r>
    </w:p>
    <w:p w14:paraId="298A1502" w14:textId="30A8F711" w:rsidR="0026248F" w:rsidRPr="00DB4D51" w:rsidRDefault="0026248F" w:rsidP="0026248F">
      <w:pPr>
        <w:pStyle w:val="ListParagraph"/>
        <w:numPr>
          <w:ilvl w:val="0"/>
          <w:numId w:val="34"/>
        </w:numPr>
        <w:spacing w:after="200" w:line="276" w:lineRule="auto"/>
      </w:pPr>
      <w:r w:rsidRPr="00DB4D51">
        <w:t xml:space="preserve">            Lấy thông tin các bộ hồ sơ </w:t>
      </w:r>
      <w:r w:rsidR="00FE383A" w:rsidRPr="00DB4D51">
        <w:t>kê khai đã tìm ở bước 3</w:t>
      </w:r>
      <w:r w:rsidR="00736732" w:rsidRPr="00DB4D51">
        <w:t>.</w:t>
      </w:r>
    </w:p>
    <w:p w14:paraId="3154C9AA" w14:textId="00C90289" w:rsidR="0026248F" w:rsidRPr="00DB4D51" w:rsidRDefault="0026248F" w:rsidP="005C035D">
      <w:pPr>
        <w:pStyle w:val="ListParagraph"/>
        <w:numPr>
          <w:ilvl w:val="0"/>
          <w:numId w:val="34"/>
        </w:numPr>
        <w:spacing w:after="200" w:line="276" w:lineRule="auto"/>
      </w:pPr>
      <w:r w:rsidRPr="00DB4D51">
        <w:t xml:space="preserve">            </w:t>
      </w:r>
      <w:r w:rsidR="005C035D" w:rsidRPr="00DB4D51">
        <w:t xml:space="preserve">Robot tiến hành quét kết quả sau khi hệ </w:t>
      </w:r>
      <w:r w:rsidR="00BC2D50">
        <w:t>thống</w:t>
      </w:r>
      <w:r w:rsidR="005C035D" w:rsidRPr="00DB4D51">
        <w:t xml:space="preserve"> Terra không có hồ sơ kê khai hoặc sau khi hồ sơ đã được xử </w:t>
      </w:r>
      <w:r w:rsidR="008E3A80" w:rsidRPr="00DB4D51">
        <w:t>lý</w:t>
      </w:r>
      <w:r w:rsidR="005C035D" w:rsidRPr="00DB4D51">
        <w:t xml:space="preserve"> xong bên hệ thống BHXH.</w:t>
      </w:r>
    </w:p>
    <w:p w14:paraId="1CC953BB" w14:textId="677000C0" w:rsidR="0026248F" w:rsidRPr="00DB4D51" w:rsidRDefault="0026248F" w:rsidP="0026248F">
      <w:pPr>
        <w:pStyle w:val="ListParagraph"/>
        <w:numPr>
          <w:ilvl w:val="0"/>
          <w:numId w:val="34"/>
        </w:numPr>
        <w:spacing w:after="200" w:line="276" w:lineRule="auto"/>
      </w:pPr>
      <w:r w:rsidRPr="00DB4D51">
        <w:t xml:space="preserve">            </w:t>
      </w:r>
      <w:r w:rsidR="00006A8B" w:rsidRPr="00DB4D51">
        <w:t>Xử lý captcha</w:t>
      </w:r>
      <w:r w:rsidRPr="00DB4D51">
        <w:t xml:space="preserve"> để đăng nhập vào hệ thống BHXH</w:t>
      </w:r>
      <w:r w:rsidR="00736732" w:rsidRPr="00DB4D51">
        <w:t>.</w:t>
      </w:r>
    </w:p>
    <w:p w14:paraId="729DDFA8" w14:textId="4ED9B611" w:rsidR="0026248F" w:rsidRPr="00DB4D51" w:rsidRDefault="0026248F" w:rsidP="0026248F">
      <w:pPr>
        <w:pStyle w:val="ListParagraph"/>
        <w:numPr>
          <w:ilvl w:val="0"/>
          <w:numId w:val="34"/>
        </w:numPr>
        <w:spacing w:after="200" w:line="276" w:lineRule="auto"/>
      </w:pPr>
      <w:r w:rsidRPr="00DB4D51">
        <w:t xml:space="preserve">            Đăng nhập vào hệ thống BHXH</w:t>
      </w:r>
      <w:r w:rsidR="00736732" w:rsidRPr="00DB4D51">
        <w:t>.</w:t>
      </w:r>
    </w:p>
    <w:p w14:paraId="2D9A2F1C" w14:textId="112A8EBC" w:rsidR="0026248F" w:rsidRPr="00DB4D51" w:rsidRDefault="0026248F" w:rsidP="0026248F">
      <w:pPr>
        <w:pStyle w:val="ListParagraph"/>
        <w:numPr>
          <w:ilvl w:val="0"/>
          <w:numId w:val="34"/>
        </w:numPr>
        <w:spacing w:after="200" w:line="276" w:lineRule="auto"/>
      </w:pPr>
      <w:r w:rsidRPr="00DB4D51">
        <w:t xml:space="preserve">            Truy cập vào hệ thống sau khi đăng nhập thành công</w:t>
      </w:r>
      <w:r w:rsidR="00736732" w:rsidRPr="00DB4D51">
        <w:t>.</w:t>
      </w:r>
    </w:p>
    <w:p w14:paraId="0F0E2169" w14:textId="28B26CA2" w:rsidR="0026248F" w:rsidRPr="00DB4D51" w:rsidRDefault="0026248F" w:rsidP="0026248F">
      <w:pPr>
        <w:pStyle w:val="ListParagraph"/>
        <w:numPr>
          <w:ilvl w:val="0"/>
          <w:numId w:val="34"/>
        </w:numPr>
        <w:spacing w:after="200" w:line="276" w:lineRule="auto"/>
      </w:pPr>
      <w:r w:rsidRPr="00DB4D51">
        <w:t xml:space="preserve">            Chọn nghiệp vụ </w:t>
      </w:r>
      <w:r w:rsidR="00006A8B" w:rsidRPr="00DB4D51">
        <w:t xml:space="preserve">xử lý </w:t>
      </w:r>
      <w:r w:rsidRPr="00DB4D51">
        <w:t>tương ứng</w:t>
      </w:r>
      <w:r w:rsidR="00736732" w:rsidRPr="00DB4D51">
        <w:t>.</w:t>
      </w:r>
    </w:p>
    <w:p w14:paraId="2C2483A0" w14:textId="5FFE4E61" w:rsidR="0026248F" w:rsidRPr="00DB4D51" w:rsidRDefault="00006A8B" w:rsidP="0026248F">
      <w:pPr>
        <w:pStyle w:val="ListParagraph"/>
        <w:numPr>
          <w:ilvl w:val="0"/>
          <w:numId w:val="34"/>
        </w:numPr>
        <w:spacing w:after="200" w:line="276" w:lineRule="auto"/>
      </w:pPr>
      <w:r w:rsidRPr="00DB4D51">
        <w:t>Xử lý</w:t>
      </w:r>
      <w:r w:rsidR="0026248F" w:rsidRPr="00DB4D51">
        <w:t xml:space="preserve"> hồ sơ</w:t>
      </w:r>
      <w:r w:rsidR="00736732" w:rsidRPr="00DB4D51">
        <w:t>.</w:t>
      </w:r>
    </w:p>
    <w:p w14:paraId="56E1D214" w14:textId="4D9C8A13" w:rsidR="0026248F" w:rsidRPr="00DB4D51" w:rsidRDefault="00006A8B" w:rsidP="005C035D">
      <w:pPr>
        <w:pStyle w:val="ListParagraph"/>
        <w:numPr>
          <w:ilvl w:val="0"/>
          <w:numId w:val="34"/>
        </w:numPr>
        <w:spacing w:after="200" w:line="276" w:lineRule="auto"/>
      </w:pPr>
      <w:r w:rsidRPr="00DB4D51">
        <w:t>Cập nhật</w:t>
      </w:r>
      <w:r w:rsidR="0026248F" w:rsidRPr="00DB4D51">
        <w:t xml:space="preserve"> trạng thái sau khi hoàn tất bước quét kết quả</w:t>
      </w:r>
      <w:r w:rsidR="00736732" w:rsidRPr="00DB4D51">
        <w:t>.</w:t>
      </w:r>
    </w:p>
    <w:p w14:paraId="1E6B18FA" w14:textId="77777777" w:rsidR="0069013B" w:rsidRPr="00DB4D51" w:rsidRDefault="0069013B" w:rsidP="0069013B">
      <w:pPr>
        <w:pStyle w:val="ListParagraph"/>
        <w:spacing w:after="200" w:line="276" w:lineRule="auto"/>
      </w:pPr>
    </w:p>
    <w:p w14:paraId="1720472A" w14:textId="69C89AD9" w:rsidR="00B410D0" w:rsidRPr="00DB4D51" w:rsidRDefault="00B410D0" w:rsidP="002C506A">
      <w:pPr>
        <w:pStyle w:val="ListParagraph"/>
        <w:numPr>
          <w:ilvl w:val="2"/>
          <w:numId w:val="8"/>
        </w:numPr>
        <w:rPr>
          <w:i/>
          <w:iCs/>
        </w:rPr>
      </w:pPr>
      <w:r w:rsidRPr="00DB4D51">
        <w:rPr>
          <w:i/>
          <w:iCs/>
        </w:rPr>
        <w:t>Workflow từng chức năng riêng</w:t>
      </w:r>
      <w:r w:rsidR="00C67244">
        <w:rPr>
          <w:i/>
          <w:iCs/>
        </w:rPr>
        <w:t xml:space="preserve"> của quy trình 630</w:t>
      </w:r>
    </w:p>
    <w:p w14:paraId="2C267679" w14:textId="77777777" w:rsidR="00B410D0" w:rsidRPr="00DB4D51" w:rsidRDefault="00B410D0" w:rsidP="00B410D0">
      <w:pPr>
        <w:pStyle w:val="ListParagraph"/>
        <w:ind w:left="1410"/>
      </w:pPr>
    </w:p>
    <w:p w14:paraId="04E53F4D" w14:textId="2B9761DF" w:rsidR="00D7290A" w:rsidRPr="00DB4D51" w:rsidRDefault="00D6630F" w:rsidP="00815C84">
      <w:pPr>
        <w:pStyle w:val="ListParagraph"/>
        <w:spacing w:line="276" w:lineRule="auto"/>
        <w:ind w:left="709"/>
        <w:rPr>
          <w:ins w:id="62" w:author="TU NGUYEN ANH" w:date="2021-08-19T09:07:00Z"/>
        </w:rPr>
      </w:pPr>
      <w:r w:rsidRPr="00DB4D51">
        <w:rPr>
          <w:noProof/>
          <w:lang w:eastAsia="ja-JP"/>
        </w:rPr>
        <w:lastRenderedPageBreak/>
        <w:drawing>
          <wp:inline distT="0" distB="0" distL="0" distR="0" wp14:anchorId="69925F3B" wp14:editId="2F5C559E">
            <wp:extent cx="5612130" cy="2327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327910"/>
                    </a:xfrm>
                    <a:prstGeom prst="rect">
                      <a:avLst/>
                    </a:prstGeom>
                  </pic:spPr>
                </pic:pic>
              </a:graphicData>
            </a:graphic>
          </wp:inline>
        </w:drawing>
      </w:r>
    </w:p>
    <w:p w14:paraId="5BCEE131" w14:textId="77777777" w:rsidR="001265E2" w:rsidRPr="00DB4D51" w:rsidRDefault="001265E2" w:rsidP="00815C84">
      <w:pPr>
        <w:pStyle w:val="ListParagraph"/>
        <w:spacing w:line="276" w:lineRule="auto"/>
        <w:ind w:left="709"/>
      </w:pPr>
    </w:p>
    <w:p w14:paraId="4468B812" w14:textId="77777777" w:rsidR="005C035D" w:rsidRPr="00DB4D51" w:rsidRDefault="005C035D" w:rsidP="00815C84">
      <w:pPr>
        <w:pStyle w:val="ListParagraph"/>
        <w:spacing w:line="276" w:lineRule="auto"/>
        <w:ind w:left="709"/>
      </w:pPr>
    </w:p>
    <w:p w14:paraId="23EF865A" w14:textId="2A827C55" w:rsidR="0026248F" w:rsidRPr="00DB4D51" w:rsidRDefault="0026248F" w:rsidP="0026248F">
      <w:pPr>
        <w:pStyle w:val="ListParagraph"/>
        <w:spacing w:after="200" w:line="276" w:lineRule="auto"/>
      </w:pPr>
      <w:r w:rsidRPr="00DB4D51">
        <w:t xml:space="preserve">(1) Đăng nhập vào hệ </w:t>
      </w:r>
      <w:r w:rsidR="00006A8B" w:rsidRPr="00DB4D51">
        <w:t>thống</w:t>
      </w:r>
      <w:r w:rsidRPr="00DB4D51">
        <w:t xml:space="preserve"> Terra</w:t>
      </w:r>
      <w:r w:rsidR="00736732" w:rsidRPr="00DB4D51">
        <w:t>.</w:t>
      </w:r>
    </w:p>
    <w:p w14:paraId="3701F57A" w14:textId="6AE882B9" w:rsidR="0026248F" w:rsidRPr="00DB4D51" w:rsidRDefault="0026248F" w:rsidP="0026248F">
      <w:pPr>
        <w:pStyle w:val="ListParagraph"/>
        <w:spacing w:after="200" w:line="276" w:lineRule="auto"/>
      </w:pPr>
      <w:r w:rsidRPr="00DB4D51">
        <w:t>(2) Tiến hành quét dữ liệu sau khi đăng nhập thành công</w:t>
      </w:r>
      <w:r w:rsidR="00736732" w:rsidRPr="00DB4D51">
        <w:t>.</w:t>
      </w:r>
    </w:p>
    <w:p w14:paraId="6133076F" w14:textId="13C987E1" w:rsidR="0026248F" w:rsidRPr="00DB4D51" w:rsidRDefault="0026248F" w:rsidP="0026248F">
      <w:pPr>
        <w:pStyle w:val="ListParagraph"/>
        <w:numPr>
          <w:ilvl w:val="0"/>
          <w:numId w:val="35"/>
        </w:numPr>
        <w:spacing w:after="200" w:line="276" w:lineRule="auto"/>
      </w:pPr>
      <w:r w:rsidRPr="00DB4D51">
        <w:t xml:space="preserve">Robot lấy thông tin các bộ hồ sơ </w:t>
      </w:r>
      <w:r w:rsidR="00FE383A" w:rsidRPr="00DB4D51">
        <w:t xml:space="preserve">kê khai có trạng thái </w:t>
      </w:r>
      <w:r w:rsidRPr="00DB4D51">
        <w:t xml:space="preserve">“Đã </w:t>
      </w:r>
      <w:r w:rsidR="008E3A80" w:rsidRPr="00DB4D51">
        <w:t xml:space="preserve">phê </w:t>
      </w:r>
      <w:r w:rsidRPr="00DB4D51">
        <w:t>duyệt” cần lưu vào bộ nhớ tạm</w:t>
      </w:r>
      <w:r w:rsidR="00736732" w:rsidRPr="00DB4D51">
        <w:t>.</w:t>
      </w:r>
    </w:p>
    <w:p w14:paraId="7DB11D6A" w14:textId="1673881B" w:rsidR="0026248F" w:rsidRPr="00DB4D51" w:rsidRDefault="0026248F" w:rsidP="0026248F">
      <w:pPr>
        <w:pStyle w:val="ListParagraph"/>
        <w:numPr>
          <w:ilvl w:val="0"/>
          <w:numId w:val="35"/>
        </w:numPr>
        <w:spacing w:after="200" w:line="276" w:lineRule="auto"/>
      </w:pPr>
      <w:r w:rsidRPr="00DB4D51">
        <w:t>Đăng nhập vào hệ thống Terra</w:t>
      </w:r>
      <w:r w:rsidR="00736732" w:rsidRPr="00DB4D51">
        <w:t>.</w:t>
      </w:r>
    </w:p>
    <w:p w14:paraId="0EC26186" w14:textId="6B20AA68" w:rsidR="0026248F" w:rsidRPr="00DB4D51" w:rsidRDefault="0026248F" w:rsidP="0026248F">
      <w:pPr>
        <w:pStyle w:val="ListParagraph"/>
        <w:numPr>
          <w:ilvl w:val="0"/>
          <w:numId w:val="35"/>
        </w:numPr>
        <w:spacing w:after="200" w:line="276" w:lineRule="auto"/>
      </w:pPr>
      <w:r w:rsidRPr="00DB4D51">
        <w:t xml:space="preserve">Tìm kiếm hồ sơ loại </w:t>
      </w:r>
      <w:r w:rsidR="009565ED" w:rsidRPr="00DB4D51">
        <w:t>630</w:t>
      </w:r>
      <w:r w:rsidR="00E550FE">
        <w:t>a</w:t>
      </w:r>
      <w:r w:rsidR="00052FDE" w:rsidRPr="00DB4D51">
        <w:t xml:space="preserve"> cần xử lý</w:t>
      </w:r>
      <w:r w:rsidR="00736732" w:rsidRPr="00DB4D51">
        <w:t>.</w:t>
      </w:r>
    </w:p>
    <w:p w14:paraId="52240874" w14:textId="54BB3E1E" w:rsidR="0026248F" w:rsidRPr="00DB4D51" w:rsidRDefault="0026248F" w:rsidP="0026248F">
      <w:pPr>
        <w:pStyle w:val="ListParagraph"/>
        <w:numPr>
          <w:ilvl w:val="0"/>
          <w:numId w:val="35"/>
        </w:numPr>
        <w:spacing w:after="200" w:line="276" w:lineRule="auto"/>
      </w:pPr>
      <w:r w:rsidRPr="00DB4D51">
        <w:t>Nhập thông tin đã lưu vào bộ nhớ tạm trước đó vào các trường tương ứng</w:t>
      </w:r>
      <w:r w:rsidR="00736732" w:rsidRPr="00DB4D51">
        <w:t>.</w:t>
      </w:r>
    </w:p>
    <w:p w14:paraId="4B651B83" w14:textId="2E4ADA65" w:rsidR="0026248F" w:rsidRPr="00DB4D51" w:rsidRDefault="0026248F" w:rsidP="0026248F">
      <w:pPr>
        <w:pStyle w:val="ListParagraph"/>
        <w:numPr>
          <w:ilvl w:val="0"/>
          <w:numId w:val="35"/>
        </w:numPr>
        <w:spacing w:after="200" w:line="276" w:lineRule="auto"/>
      </w:pPr>
      <w:r w:rsidRPr="00DB4D51">
        <w:t>Lưu thông tin</w:t>
      </w:r>
      <w:r w:rsidR="00736732" w:rsidRPr="00DB4D51">
        <w:t>.</w:t>
      </w:r>
    </w:p>
    <w:p w14:paraId="47CFF651" w14:textId="07938D49" w:rsidR="0011759E" w:rsidRDefault="005C035D" w:rsidP="005C035D">
      <w:pPr>
        <w:pStyle w:val="ListParagraph"/>
        <w:numPr>
          <w:ilvl w:val="0"/>
          <w:numId w:val="35"/>
        </w:numPr>
        <w:spacing w:after="200" w:line="276" w:lineRule="auto"/>
      </w:pPr>
      <w:r w:rsidRPr="00DB4D51">
        <w:t>Cập nhập trạng thái “Lưu tạm” trên hệ thống Terra.</w:t>
      </w:r>
    </w:p>
    <w:p w14:paraId="507A35A4" w14:textId="77777777" w:rsidR="00C67244" w:rsidRDefault="00C67244" w:rsidP="00C67244">
      <w:pPr>
        <w:pStyle w:val="ListParagraph"/>
        <w:spacing w:after="200" w:line="276" w:lineRule="auto"/>
        <w:ind w:left="1080"/>
      </w:pPr>
    </w:p>
    <w:p w14:paraId="7B68C6EA" w14:textId="46A8B28F" w:rsidR="00C67244" w:rsidRPr="00C67244" w:rsidRDefault="00C67244" w:rsidP="00C67244">
      <w:pPr>
        <w:pStyle w:val="ListParagraph"/>
        <w:numPr>
          <w:ilvl w:val="2"/>
          <w:numId w:val="8"/>
        </w:numPr>
        <w:spacing w:after="200" w:line="276" w:lineRule="auto"/>
        <w:rPr>
          <w:i/>
        </w:rPr>
      </w:pPr>
      <w:r w:rsidRPr="00C67244">
        <w:rPr>
          <w:i/>
          <w:iCs/>
        </w:rPr>
        <w:t>Workflow từng chức năng riêng</w:t>
      </w:r>
      <w:r>
        <w:rPr>
          <w:i/>
          <w:iCs/>
        </w:rPr>
        <w:t xml:space="preserve"> của quy trình 630b</w:t>
      </w:r>
    </w:p>
    <w:p w14:paraId="09917FC2" w14:textId="77777777" w:rsidR="00C67244" w:rsidRPr="00C67244" w:rsidRDefault="00C67244" w:rsidP="00C67244">
      <w:pPr>
        <w:pStyle w:val="ListParagraph"/>
        <w:spacing w:after="200" w:line="276" w:lineRule="auto"/>
        <w:ind w:left="1410"/>
        <w:rPr>
          <w:i/>
        </w:rPr>
      </w:pPr>
    </w:p>
    <w:p w14:paraId="4FE95D2F" w14:textId="26537111" w:rsidR="00C67244" w:rsidRPr="00C67244" w:rsidRDefault="00C67244" w:rsidP="00C67244">
      <w:pPr>
        <w:spacing w:after="200" w:line="276" w:lineRule="auto"/>
        <w:ind w:left="690"/>
        <w:rPr>
          <w:i/>
        </w:rPr>
      </w:pPr>
      <w:r w:rsidRPr="00C67244">
        <w:rPr>
          <w:i/>
          <w:noProof/>
          <w:lang w:eastAsia="ja-JP"/>
        </w:rPr>
        <w:drawing>
          <wp:inline distT="0" distB="0" distL="0" distR="0" wp14:anchorId="6A256513" wp14:editId="37A38A2E">
            <wp:extent cx="5612130" cy="235394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353945"/>
                    </a:xfrm>
                    <a:prstGeom prst="rect">
                      <a:avLst/>
                    </a:prstGeom>
                  </pic:spPr>
                </pic:pic>
              </a:graphicData>
            </a:graphic>
          </wp:inline>
        </w:drawing>
      </w:r>
    </w:p>
    <w:p w14:paraId="7F0BED17" w14:textId="77777777" w:rsidR="005C035D" w:rsidRDefault="005C035D" w:rsidP="005C035D">
      <w:pPr>
        <w:pStyle w:val="ListParagraph"/>
        <w:spacing w:after="200" w:line="276" w:lineRule="auto"/>
        <w:ind w:left="1080"/>
      </w:pPr>
    </w:p>
    <w:p w14:paraId="74125F77" w14:textId="77777777" w:rsidR="00C67244" w:rsidRPr="00DB4D51" w:rsidRDefault="00C67244" w:rsidP="00C67244">
      <w:pPr>
        <w:pStyle w:val="ListParagraph"/>
        <w:spacing w:after="200" w:line="276" w:lineRule="auto"/>
      </w:pPr>
      <w:r w:rsidRPr="00DB4D51">
        <w:t>(1) Đăng nhập vào hệ thống Terra.</w:t>
      </w:r>
    </w:p>
    <w:p w14:paraId="7FE53F1A" w14:textId="77777777" w:rsidR="00C67244" w:rsidRPr="00DB4D51" w:rsidRDefault="00C67244" w:rsidP="00C67244">
      <w:pPr>
        <w:pStyle w:val="ListParagraph"/>
        <w:spacing w:after="200" w:line="276" w:lineRule="auto"/>
      </w:pPr>
      <w:r w:rsidRPr="00DB4D51">
        <w:t>(2) Tiến hành quét dữ liệu sau khi đăng nhập thành công.</w:t>
      </w:r>
    </w:p>
    <w:p w14:paraId="18B2D7C9" w14:textId="558AB044" w:rsidR="00C67244" w:rsidRPr="00DB4D51" w:rsidRDefault="00C67244" w:rsidP="00C67244">
      <w:pPr>
        <w:pStyle w:val="ListParagraph"/>
        <w:numPr>
          <w:ilvl w:val="0"/>
          <w:numId w:val="37"/>
        </w:numPr>
        <w:spacing w:after="200" w:line="276" w:lineRule="auto"/>
      </w:pPr>
      <w:r w:rsidRPr="00DB4D51">
        <w:t>Robot lấy thông tin các bộ hồ sơ kê khai có trạng thái “Đã phê duyệt” cần lưu vào bộ nhớ tạm.</w:t>
      </w:r>
    </w:p>
    <w:p w14:paraId="200CFFEE" w14:textId="77777777" w:rsidR="00C67244" w:rsidRPr="00DB4D51" w:rsidRDefault="00C67244" w:rsidP="00C67244">
      <w:pPr>
        <w:pStyle w:val="ListParagraph"/>
        <w:numPr>
          <w:ilvl w:val="0"/>
          <w:numId w:val="37"/>
        </w:numPr>
        <w:spacing w:after="200" w:line="276" w:lineRule="auto"/>
      </w:pPr>
      <w:r w:rsidRPr="00DB4D51">
        <w:lastRenderedPageBreak/>
        <w:t>Đăng nhập vào hệ thống Terra.</w:t>
      </w:r>
    </w:p>
    <w:p w14:paraId="2DC312FF" w14:textId="455362A3" w:rsidR="00C67244" w:rsidRPr="00DB4D51" w:rsidRDefault="00C67244" w:rsidP="00C67244">
      <w:pPr>
        <w:pStyle w:val="ListParagraph"/>
        <w:numPr>
          <w:ilvl w:val="0"/>
          <w:numId w:val="37"/>
        </w:numPr>
        <w:spacing w:after="200" w:line="276" w:lineRule="auto"/>
      </w:pPr>
      <w:r w:rsidRPr="00DB4D51">
        <w:t>Tìm kiếm hồ sơ loại 630</w:t>
      </w:r>
      <w:r>
        <w:t>b</w:t>
      </w:r>
      <w:r w:rsidRPr="00DB4D51">
        <w:t xml:space="preserve"> cần xử lý.</w:t>
      </w:r>
    </w:p>
    <w:p w14:paraId="2FBC89B1" w14:textId="2AFBEF84" w:rsidR="00C67244" w:rsidRPr="00DB4D51" w:rsidRDefault="00C67244" w:rsidP="00C67244">
      <w:pPr>
        <w:pStyle w:val="ListParagraph"/>
        <w:numPr>
          <w:ilvl w:val="0"/>
          <w:numId w:val="37"/>
        </w:numPr>
        <w:spacing w:after="200" w:line="276" w:lineRule="auto"/>
      </w:pPr>
      <w:r w:rsidRPr="00DB4D51">
        <w:t>Nhập thông tin đã lưu vào bộ nhớ tạm trước đó vào các trường tương ứng</w:t>
      </w:r>
      <w:r>
        <w:t xml:space="preserve"> của quy trình 630b đã chọn trước đó</w:t>
      </w:r>
      <w:r w:rsidRPr="00DB4D51">
        <w:t>.</w:t>
      </w:r>
    </w:p>
    <w:p w14:paraId="6EFB28F5" w14:textId="77777777" w:rsidR="00C67244" w:rsidRPr="00DB4D51" w:rsidRDefault="00C67244" w:rsidP="00C67244">
      <w:pPr>
        <w:pStyle w:val="ListParagraph"/>
        <w:numPr>
          <w:ilvl w:val="0"/>
          <w:numId w:val="37"/>
        </w:numPr>
        <w:spacing w:after="200" w:line="276" w:lineRule="auto"/>
      </w:pPr>
      <w:r w:rsidRPr="00DB4D51">
        <w:t>Lưu thông tin.</w:t>
      </w:r>
    </w:p>
    <w:p w14:paraId="345F4128" w14:textId="77777777" w:rsidR="00C67244" w:rsidRDefault="00C67244" w:rsidP="00C67244">
      <w:pPr>
        <w:pStyle w:val="ListParagraph"/>
        <w:numPr>
          <w:ilvl w:val="0"/>
          <w:numId w:val="37"/>
        </w:numPr>
        <w:spacing w:after="200" w:line="276" w:lineRule="auto"/>
      </w:pPr>
      <w:r w:rsidRPr="00DB4D51">
        <w:t>Cập nhập trạng thái “Lưu tạm” trên hệ thống Terra.</w:t>
      </w:r>
    </w:p>
    <w:p w14:paraId="65A28A52" w14:textId="77777777" w:rsidR="00C67244" w:rsidRDefault="00C67244" w:rsidP="005C035D">
      <w:pPr>
        <w:pStyle w:val="ListParagraph"/>
        <w:spacing w:after="200" w:line="276" w:lineRule="auto"/>
        <w:ind w:left="1080"/>
      </w:pPr>
    </w:p>
    <w:p w14:paraId="495EF6E3" w14:textId="59ED8EF0" w:rsidR="00C67244" w:rsidRPr="00C67244" w:rsidRDefault="00C67244" w:rsidP="00C67244">
      <w:pPr>
        <w:pStyle w:val="ListParagraph"/>
        <w:numPr>
          <w:ilvl w:val="2"/>
          <w:numId w:val="8"/>
        </w:numPr>
        <w:spacing w:after="200" w:line="276" w:lineRule="auto"/>
        <w:rPr>
          <w:i/>
        </w:rPr>
      </w:pPr>
      <w:r w:rsidRPr="00C67244">
        <w:rPr>
          <w:i/>
          <w:iCs/>
        </w:rPr>
        <w:t>Workflow từng chức năng riêng</w:t>
      </w:r>
      <w:r>
        <w:rPr>
          <w:i/>
          <w:iCs/>
        </w:rPr>
        <w:t xml:space="preserve"> của quy trình 630c</w:t>
      </w:r>
    </w:p>
    <w:p w14:paraId="2DDEDE8A" w14:textId="77777777" w:rsidR="00C67244" w:rsidRPr="00C67244" w:rsidRDefault="00C67244" w:rsidP="00C67244">
      <w:pPr>
        <w:pStyle w:val="ListParagraph"/>
        <w:spacing w:after="200" w:line="276" w:lineRule="auto"/>
        <w:ind w:left="1410"/>
        <w:rPr>
          <w:i/>
        </w:rPr>
      </w:pPr>
    </w:p>
    <w:p w14:paraId="5B3248AA" w14:textId="77777777" w:rsidR="00C67244" w:rsidRPr="00C67244" w:rsidRDefault="00C67244" w:rsidP="00C67244">
      <w:pPr>
        <w:spacing w:after="200" w:line="276" w:lineRule="auto"/>
        <w:ind w:left="690"/>
        <w:rPr>
          <w:i/>
        </w:rPr>
      </w:pPr>
      <w:r w:rsidRPr="00C67244">
        <w:rPr>
          <w:i/>
          <w:noProof/>
          <w:lang w:eastAsia="ja-JP"/>
        </w:rPr>
        <w:drawing>
          <wp:inline distT="0" distB="0" distL="0" distR="0" wp14:anchorId="47E46ED8" wp14:editId="217D1DFA">
            <wp:extent cx="5612130" cy="235394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353945"/>
                    </a:xfrm>
                    <a:prstGeom prst="rect">
                      <a:avLst/>
                    </a:prstGeom>
                  </pic:spPr>
                </pic:pic>
              </a:graphicData>
            </a:graphic>
          </wp:inline>
        </w:drawing>
      </w:r>
    </w:p>
    <w:p w14:paraId="331A98AC" w14:textId="77777777" w:rsidR="00C67244" w:rsidRDefault="00C67244" w:rsidP="00C67244">
      <w:pPr>
        <w:pStyle w:val="ListParagraph"/>
        <w:spacing w:after="200" w:line="276" w:lineRule="auto"/>
        <w:ind w:left="1080"/>
      </w:pPr>
    </w:p>
    <w:p w14:paraId="1E5FBC14" w14:textId="77777777" w:rsidR="00C67244" w:rsidRPr="00DB4D51" w:rsidRDefault="00C67244" w:rsidP="00C67244">
      <w:pPr>
        <w:pStyle w:val="ListParagraph"/>
        <w:spacing w:after="200" w:line="276" w:lineRule="auto"/>
      </w:pPr>
      <w:r w:rsidRPr="00DB4D51">
        <w:t>(1) Đăng nhập vào hệ thống Terra.</w:t>
      </w:r>
    </w:p>
    <w:p w14:paraId="59BF0A94" w14:textId="77777777" w:rsidR="00C67244" w:rsidRPr="00DB4D51" w:rsidRDefault="00C67244" w:rsidP="00C67244">
      <w:pPr>
        <w:pStyle w:val="ListParagraph"/>
        <w:spacing w:after="200" w:line="276" w:lineRule="auto"/>
      </w:pPr>
      <w:r w:rsidRPr="00DB4D51">
        <w:t>(2) Tiến hành quét dữ liệu sau khi đăng nhập thành công.</w:t>
      </w:r>
    </w:p>
    <w:p w14:paraId="1105BC44" w14:textId="3399B11D" w:rsidR="00C67244" w:rsidRPr="00DB4D51" w:rsidRDefault="00C67244" w:rsidP="00C67244">
      <w:pPr>
        <w:pStyle w:val="ListParagraph"/>
        <w:numPr>
          <w:ilvl w:val="0"/>
          <w:numId w:val="38"/>
        </w:numPr>
        <w:spacing w:after="200" w:line="276" w:lineRule="auto"/>
      </w:pPr>
      <w:r w:rsidRPr="00DB4D51">
        <w:t>Robot lấy thông tin các bộ hồ sơ kê khai có trạng thái “Đã phê duyệt” cần lưu vào bộ nhớ tạm.</w:t>
      </w:r>
    </w:p>
    <w:p w14:paraId="241430C8" w14:textId="77777777" w:rsidR="00C67244" w:rsidRPr="00DB4D51" w:rsidRDefault="00C67244" w:rsidP="00C67244">
      <w:pPr>
        <w:pStyle w:val="ListParagraph"/>
        <w:numPr>
          <w:ilvl w:val="0"/>
          <w:numId w:val="38"/>
        </w:numPr>
        <w:spacing w:after="200" w:line="276" w:lineRule="auto"/>
      </w:pPr>
      <w:r w:rsidRPr="00DB4D51">
        <w:t>Đăng nhập vào hệ thống Terra.</w:t>
      </w:r>
    </w:p>
    <w:p w14:paraId="35A02559" w14:textId="1DA619A7" w:rsidR="00C67244" w:rsidRPr="00DB4D51" w:rsidRDefault="00C67244" w:rsidP="00C67244">
      <w:pPr>
        <w:pStyle w:val="ListParagraph"/>
        <w:numPr>
          <w:ilvl w:val="0"/>
          <w:numId w:val="38"/>
        </w:numPr>
        <w:spacing w:after="200" w:line="276" w:lineRule="auto"/>
      </w:pPr>
      <w:r w:rsidRPr="00DB4D51">
        <w:t>Tìm kiếm hồ sơ loại 630</w:t>
      </w:r>
      <w:r>
        <w:t>c</w:t>
      </w:r>
      <w:r w:rsidRPr="00DB4D51">
        <w:t xml:space="preserve"> cần xử lý.</w:t>
      </w:r>
    </w:p>
    <w:p w14:paraId="5BC5A61D" w14:textId="021E7AE7" w:rsidR="00C67244" w:rsidRPr="00DB4D51" w:rsidRDefault="00C67244" w:rsidP="00C67244">
      <w:pPr>
        <w:pStyle w:val="ListParagraph"/>
        <w:numPr>
          <w:ilvl w:val="0"/>
          <w:numId w:val="38"/>
        </w:numPr>
        <w:spacing w:after="200" w:line="276" w:lineRule="auto"/>
      </w:pPr>
      <w:r w:rsidRPr="00DB4D51">
        <w:t>Nhập thông tin đã lưu vào bộ nhớ tạm trước đó vào các trường tương ứng</w:t>
      </w:r>
      <w:r>
        <w:t xml:space="preserve"> của quy trình 630c đã chọn trước đó</w:t>
      </w:r>
      <w:r w:rsidRPr="00DB4D51">
        <w:t>.</w:t>
      </w:r>
    </w:p>
    <w:p w14:paraId="48829E1F" w14:textId="77777777" w:rsidR="00C67244" w:rsidRPr="00DB4D51" w:rsidRDefault="00C67244" w:rsidP="00C67244">
      <w:pPr>
        <w:pStyle w:val="ListParagraph"/>
        <w:numPr>
          <w:ilvl w:val="0"/>
          <w:numId w:val="38"/>
        </w:numPr>
        <w:spacing w:after="200" w:line="276" w:lineRule="auto"/>
      </w:pPr>
      <w:r w:rsidRPr="00DB4D51">
        <w:t>Lưu thông tin.</w:t>
      </w:r>
    </w:p>
    <w:p w14:paraId="55F8E134" w14:textId="77777777" w:rsidR="00C67244" w:rsidRDefault="00C67244" w:rsidP="00C67244">
      <w:pPr>
        <w:pStyle w:val="ListParagraph"/>
        <w:numPr>
          <w:ilvl w:val="0"/>
          <w:numId w:val="38"/>
        </w:numPr>
        <w:spacing w:after="200" w:line="276" w:lineRule="auto"/>
      </w:pPr>
      <w:r w:rsidRPr="00DB4D51">
        <w:t>Cập nhập trạng thái “Lưu tạm” trên hệ thống Terra.</w:t>
      </w:r>
    </w:p>
    <w:p w14:paraId="46190844" w14:textId="77777777" w:rsidR="00C67244" w:rsidRDefault="00C67244" w:rsidP="005C035D">
      <w:pPr>
        <w:pStyle w:val="ListParagraph"/>
        <w:spacing w:after="200" w:line="276" w:lineRule="auto"/>
        <w:ind w:left="1080"/>
      </w:pPr>
    </w:p>
    <w:p w14:paraId="27A15A4F" w14:textId="77777777" w:rsidR="00C67244" w:rsidRPr="00DB4D51" w:rsidRDefault="00C67244" w:rsidP="005C035D">
      <w:pPr>
        <w:pStyle w:val="ListParagraph"/>
        <w:spacing w:after="200" w:line="276" w:lineRule="auto"/>
        <w:ind w:left="1080"/>
      </w:pPr>
    </w:p>
    <w:p w14:paraId="070C9361" w14:textId="67A09B8D" w:rsidR="00F30449" w:rsidRPr="00DB4D51" w:rsidRDefault="001B6017" w:rsidP="002C506A">
      <w:pPr>
        <w:pStyle w:val="ListParagraph"/>
        <w:numPr>
          <w:ilvl w:val="1"/>
          <w:numId w:val="8"/>
        </w:numPr>
        <w:rPr>
          <w:b/>
          <w:i/>
          <w:iCs/>
        </w:rPr>
      </w:pPr>
      <w:r w:rsidRPr="00DB4D51">
        <w:rPr>
          <w:b/>
          <w:i/>
          <w:iCs/>
        </w:rPr>
        <w:t>Usecase hệ thống</w:t>
      </w:r>
    </w:p>
    <w:p w14:paraId="04193A03" w14:textId="1B51149C" w:rsidR="00F30449" w:rsidRPr="00DB4D51" w:rsidRDefault="00F30449" w:rsidP="00F30449">
      <w:pPr>
        <w:pStyle w:val="ListParagraph"/>
        <w:spacing w:line="276" w:lineRule="auto"/>
        <w:ind w:left="709"/>
      </w:pPr>
    </w:p>
    <w:p w14:paraId="1E9AF0F7" w14:textId="7D3E3B43" w:rsidR="005955AB" w:rsidRPr="00DB4D51" w:rsidRDefault="00DD3A8B" w:rsidP="00052FDE">
      <w:pPr>
        <w:pStyle w:val="ListParagraph"/>
        <w:spacing w:line="276" w:lineRule="auto"/>
        <w:ind w:left="709"/>
        <w:jc w:val="center"/>
      </w:pPr>
      <w:r w:rsidRPr="00DD3A8B">
        <w:rPr>
          <w:noProof/>
          <w:lang w:eastAsia="ja-JP"/>
        </w:rPr>
        <w:lastRenderedPageBreak/>
        <w:drawing>
          <wp:inline distT="0" distB="0" distL="0" distR="0" wp14:anchorId="5774848E" wp14:editId="2C0E284F">
            <wp:extent cx="5155109" cy="541238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5109" cy="5412388"/>
                    </a:xfrm>
                    <a:prstGeom prst="rect">
                      <a:avLst/>
                    </a:prstGeom>
                  </pic:spPr>
                </pic:pic>
              </a:graphicData>
            </a:graphic>
          </wp:inline>
        </w:drawing>
      </w:r>
    </w:p>
    <w:p w14:paraId="357AD3A1" w14:textId="77777777" w:rsidR="002D7E5F" w:rsidRPr="00DB4D51" w:rsidRDefault="002D7E5F" w:rsidP="002D7E5F">
      <w:pPr>
        <w:pStyle w:val="ListParagraph"/>
        <w:spacing w:after="160" w:line="259" w:lineRule="auto"/>
        <w:ind w:left="1080"/>
        <w:jc w:val="both"/>
      </w:pPr>
    </w:p>
    <w:p w14:paraId="7FC843FE" w14:textId="6ECD9978" w:rsidR="00721D56" w:rsidRPr="00DB4D51" w:rsidRDefault="00721D56" w:rsidP="002C506A">
      <w:pPr>
        <w:pStyle w:val="ListParagraph"/>
        <w:numPr>
          <w:ilvl w:val="0"/>
          <w:numId w:val="10"/>
        </w:numPr>
        <w:jc w:val="both"/>
      </w:pPr>
      <w:r w:rsidRPr="00DB4D51">
        <w:t>Các vai trò</w:t>
      </w:r>
      <w:r w:rsidR="00F33B60" w:rsidRPr="00DB4D51">
        <w:t xml:space="preserve"> chính của hệ thống RPA VinaPayroll</w:t>
      </w:r>
      <w:r w:rsidR="00F65BC8" w:rsidRPr="00DB4D51">
        <w:t>:</w:t>
      </w:r>
    </w:p>
    <w:p w14:paraId="5E753090" w14:textId="56519E7C" w:rsidR="00C90C6B" w:rsidRPr="00DB4D51" w:rsidRDefault="00C64118" w:rsidP="00456749">
      <w:pPr>
        <w:pStyle w:val="ListParagraph"/>
        <w:ind w:left="1080"/>
        <w:jc w:val="both"/>
      </w:pPr>
      <w:r w:rsidRPr="00DB4D51">
        <w:t xml:space="preserve">+ </w:t>
      </w:r>
      <w:r w:rsidR="00456749" w:rsidRPr="00DB4D51">
        <w:t xml:space="preserve">Xử </w:t>
      </w:r>
      <w:r w:rsidR="00006A8B" w:rsidRPr="00DB4D51">
        <w:t>lý</w:t>
      </w:r>
      <w:r w:rsidR="00456749" w:rsidRPr="00DB4D51">
        <w:t xml:space="preserve"> </w:t>
      </w:r>
      <w:r w:rsidR="00581280" w:rsidRPr="00DB4D51">
        <w:t>captcha</w:t>
      </w:r>
      <w:r w:rsidR="0091538B" w:rsidRPr="00DB4D51">
        <w:t>.</w:t>
      </w:r>
    </w:p>
    <w:p w14:paraId="0F0BC18B" w14:textId="1FA5C571" w:rsidR="00456749" w:rsidRPr="00DB4D51" w:rsidRDefault="00456749" w:rsidP="00456749">
      <w:pPr>
        <w:pStyle w:val="ListParagraph"/>
        <w:ind w:left="1080"/>
        <w:jc w:val="both"/>
      </w:pPr>
      <w:r w:rsidRPr="00DB4D51">
        <w:t>+ Đăng nhập vào hệ thống</w:t>
      </w:r>
      <w:r w:rsidR="0091538B" w:rsidRPr="00DB4D51">
        <w:t>.</w:t>
      </w:r>
    </w:p>
    <w:p w14:paraId="6D9D5091" w14:textId="113BF736" w:rsidR="00456749" w:rsidRPr="00DB4D51" w:rsidRDefault="00456749" w:rsidP="00456749">
      <w:pPr>
        <w:pStyle w:val="ListParagraph"/>
        <w:ind w:left="1080"/>
        <w:jc w:val="both"/>
      </w:pPr>
      <w:r w:rsidRPr="00DB4D51">
        <w:t>+ Quét dữ liệu</w:t>
      </w:r>
      <w:r w:rsidR="0091538B" w:rsidRPr="00DB4D51">
        <w:t>.</w:t>
      </w:r>
    </w:p>
    <w:p w14:paraId="7F5B752E" w14:textId="7CA48A1D" w:rsidR="00456749" w:rsidRPr="00DB4D51" w:rsidRDefault="00006A8B" w:rsidP="00456749">
      <w:pPr>
        <w:pStyle w:val="ListParagraph"/>
        <w:ind w:left="1080"/>
        <w:jc w:val="both"/>
      </w:pPr>
      <w:r w:rsidRPr="00DB4D51">
        <w:t>+ Xử lý</w:t>
      </w:r>
      <w:r w:rsidR="00456749" w:rsidRPr="00DB4D51">
        <w:t xml:space="preserve"> dữ liệu</w:t>
      </w:r>
      <w:r w:rsidR="0091538B" w:rsidRPr="00DB4D51">
        <w:t>.</w:t>
      </w:r>
    </w:p>
    <w:p w14:paraId="72CA0526" w14:textId="3E010979" w:rsidR="005C035D" w:rsidRDefault="005C035D" w:rsidP="005C035D">
      <w:pPr>
        <w:pStyle w:val="ListParagraph"/>
        <w:ind w:left="1080"/>
        <w:jc w:val="both"/>
      </w:pPr>
      <w:r w:rsidRPr="00DB4D51">
        <w:t xml:space="preserve">+ Quét kết quả.  </w:t>
      </w:r>
    </w:p>
    <w:p w14:paraId="7C943C36" w14:textId="38FA98EF" w:rsidR="00DD3A8B" w:rsidRPr="00DB4D51" w:rsidRDefault="00DD3A8B" w:rsidP="005C035D">
      <w:pPr>
        <w:pStyle w:val="ListParagraph"/>
        <w:ind w:left="1080"/>
        <w:jc w:val="both"/>
      </w:pPr>
      <w:r>
        <w:t>+ Cập nhật liên tục</w:t>
      </w:r>
    </w:p>
    <w:p w14:paraId="1D0E05CB" w14:textId="77777777" w:rsidR="005C035D" w:rsidRPr="00DB4D51" w:rsidRDefault="005C035D" w:rsidP="005C035D">
      <w:pPr>
        <w:pStyle w:val="ListParagraph"/>
        <w:ind w:left="1080"/>
        <w:jc w:val="both"/>
      </w:pPr>
    </w:p>
    <w:p w14:paraId="70FD3C03" w14:textId="77777777" w:rsidR="00A733AE" w:rsidRPr="00DB4D51" w:rsidRDefault="00A733AE" w:rsidP="00456749">
      <w:pPr>
        <w:pStyle w:val="ListParagraph"/>
        <w:ind w:left="1080"/>
        <w:jc w:val="both"/>
      </w:pPr>
    </w:p>
    <w:p w14:paraId="02A9D061" w14:textId="2DE46EFE" w:rsidR="00C90C6B" w:rsidRPr="00DB4D51" w:rsidRDefault="00C90C6B" w:rsidP="002C506A">
      <w:pPr>
        <w:pStyle w:val="Heading2"/>
        <w:numPr>
          <w:ilvl w:val="0"/>
          <w:numId w:val="19"/>
        </w:numPr>
        <w:spacing w:line="276" w:lineRule="auto"/>
        <w:rPr>
          <w:rFonts w:cs="Times New Roman"/>
          <w:szCs w:val="28"/>
        </w:rPr>
      </w:pPr>
      <w:bookmarkStart w:id="63" w:name="_Toc86065238"/>
      <w:r w:rsidRPr="00DB4D51">
        <w:rPr>
          <w:rFonts w:cs="Times New Roman"/>
          <w:szCs w:val="28"/>
        </w:rPr>
        <w:t xml:space="preserve">Chức năng </w:t>
      </w:r>
      <w:r w:rsidR="00006A8B" w:rsidRPr="00DB4D51">
        <w:rPr>
          <w:rFonts w:cs="Times New Roman"/>
          <w:szCs w:val="28"/>
        </w:rPr>
        <w:t>Xử lý</w:t>
      </w:r>
      <w:r w:rsidR="00456749" w:rsidRPr="00DB4D51">
        <w:rPr>
          <w:rFonts w:cs="Times New Roman"/>
          <w:szCs w:val="28"/>
        </w:rPr>
        <w:t xml:space="preserve"> cap</w:t>
      </w:r>
      <w:r w:rsidR="00060817" w:rsidRPr="00DB4D51">
        <w:rPr>
          <w:rFonts w:cs="Times New Roman"/>
          <w:szCs w:val="28"/>
        </w:rPr>
        <w:t>t</w:t>
      </w:r>
      <w:r w:rsidR="00456749" w:rsidRPr="00DB4D51">
        <w:rPr>
          <w:rFonts w:cs="Times New Roman"/>
          <w:szCs w:val="28"/>
        </w:rPr>
        <w:t>cha</w:t>
      </w:r>
      <w:bookmarkEnd w:id="63"/>
    </w:p>
    <w:p w14:paraId="47ABBB41" w14:textId="77777777" w:rsidR="00C90C6B" w:rsidRPr="00DB4D51" w:rsidRDefault="00C90C6B" w:rsidP="00C90C6B">
      <w:pPr>
        <w:jc w:val="both"/>
        <w:rPr>
          <w:rFonts w:ascii="Times New Roman" w:hAnsi="Times New Roman" w:cs="Times New Roman"/>
          <w:b/>
          <w:i/>
          <w:sz w:val="24"/>
          <w:szCs w:val="24"/>
        </w:rPr>
      </w:pPr>
      <w:r w:rsidRPr="00DB4D51">
        <w:rPr>
          <w:rFonts w:ascii="Times New Roman" w:hAnsi="Times New Roman" w:cs="Times New Roman"/>
          <w:b/>
          <w:sz w:val="24"/>
          <w:szCs w:val="24"/>
        </w:rPr>
        <w:tab/>
      </w:r>
      <w:r w:rsidRPr="00DB4D51">
        <w:rPr>
          <w:rFonts w:ascii="Times New Roman" w:hAnsi="Times New Roman" w:cs="Times New Roman"/>
          <w:b/>
          <w:i/>
          <w:sz w:val="24"/>
          <w:szCs w:val="24"/>
        </w:rPr>
        <w:t>2.1. Giới thiệu</w:t>
      </w:r>
    </w:p>
    <w:p w14:paraId="223B984A" w14:textId="4A6F4F1F" w:rsidR="00C90C6B"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Mục tiêu: </w:t>
      </w:r>
      <w:r w:rsidR="005C226C" w:rsidRPr="00DB4D51">
        <w:rPr>
          <w:color w:val="000000" w:themeColor="text1"/>
        </w:rPr>
        <w:t xml:space="preserve">Tạo robot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5C226C" w:rsidRPr="00DB4D51">
        <w:rPr>
          <w:color w:val="000000" w:themeColor="text1"/>
        </w:rPr>
        <w:t xml:space="preserve"> để có thể đăng nhập vào hệ thống</w:t>
      </w:r>
      <w:r w:rsidR="000E3277" w:rsidRPr="00DB4D51">
        <w:rPr>
          <w:color w:val="000000" w:themeColor="text1"/>
        </w:rPr>
        <w:t>.</w:t>
      </w:r>
    </w:p>
    <w:p w14:paraId="634E1A09" w14:textId="19655C77" w:rsidR="00C90C6B"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Chức năng: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0E3277" w:rsidRPr="00DB4D51">
        <w:rPr>
          <w:color w:val="000000" w:themeColor="text1"/>
        </w:rPr>
        <w:t>.</w:t>
      </w:r>
    </w:p>
    <w:p w14:paraId="24CFE21F" w14:textId="67A2CD68" w:rsidR="00566586" w:rsidRPr="00DB4D51" w:rsidRDefault="00C90C6B" w:rsidP="002C506A">
      <w:pPr>
        <w:pStyle w:val="ListParagraph"/>
        <w:numPr>
          <w:ilvl w:val="0"/>
          <w:numId w:val="4"/>
        </w:numPr>
        <w:spacing w:after="200"/>
        <w:jc w:val="both"/>
        <w:rPr>
          <w:color w:val="000000" w:themeColor="text1"/>
        </w:rPr>
      </w:pPr>
      <w:r w:rsidRPr="00DB4D51">
        <w:rPr>
          <w:color w:val="000000" w:themeColor="text1"/>
        </w:rPr>
        <w:t xml:space="preserve">Nghiệp vụ chính: </w:t>
      </w:r>
      <w:r w:rsidR="00006A8B" w:rsidRPr="00DB4D51">
        <w:rPr>
          <w:color w:val="000000" w:themeColor="text1"/>
        </w:rPr>
        <w:t>Xử lý</w:t>
      </w:r>
      <w:r w:rsidR="005C226C" w:rsidRPr="00DB4D51">
        <w:rPr>
          <w:color w:val="000000" w:themeColor="text1"/>
        </w:rPr>
        <w:t xml:space="preserve"> </w:t>
      </w:r>
      <w:r w:rsidR="00581280" w:rsidRPr="00DB4D51">
        <w:rPr>
          <w:color w:val="000000" w:themeColor="text1"/>
        </w:rPr>
        <w:t>captcha</w:t>
      </w:r>
      <w:r w:rsidR="000E3277" w:rsidRPr="00DB4D51">
        <w:rPr>
          <w:color w:val="000000" w:themeColor="text1"/>
        </w:rPr>
        <w:t>.</w:t>
      </w:r>
    </w:p>
    <w:p w14:paraId="1D75340A" w14:textId="77777777" w:rsidR="00507B7E" w:rsidRPr="00DB4D51" w:rsidRDefault="00507B7E" w:rsidP="00507B7E">
      <w:pPr>
        <w:spacing w:after="200"/>
        <w:ind w:left="720"/>
        <w:jc w:val="both"/>
        <w:rPr>
          <w:rFonts w:ascii="Times New Roman" w:hAnsi="Times New Roman" w:cs="Times New Roman"/>
          <w:color w:val="000000" w:themeColor="text1"/>
        </w:rPr>
      </w:pPr>
    </w:p>
    <w:p w14:paraId="13610890" w14:textId="6C090C9D"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lastRenderedPageBreak/>
        <w:t>2.2. Use Case</w:t>
      </w:r>
    </w:p>
    <w:p w14:paraId="0C92277A" w14:textId="2B35B6E2" w:rsidR="00C90C6B" w:rsidRPr="00DB4D51" w:rsidRDefault="00052FDE" w:rsidP="001B6017">
      <w:pPr>
        <w:ind w:left="720"/>
        <w:jc w:val="center"/>
        <w:rPr>
          <w:rFonts w:ascii="Times New Roman" w:hAnsi="Times New Roman" w:cs="Times New Roman"/>
          <w:b/>
          <w:sz w:val="24"/>
          <w:szCs w:val="24"/>
        </w:rPr>
      </w:pPr>
      <w:r w:rsidRPr="00DB4D51">
        <w:rPr>
          <w:rFonts w:ascii="Times New Roman" w:hAnsi="Times New Roman" w:cs="Times New Roman"/>
          <w:b/>
          <w:noProof/>
          <w:sz w:val="24"/>
          <w:szCs w:val="24"/>
          <w:lang w:eastAsia="ja-JP"/>
        </w:rPr>
        <w:drawing>
          <wp:inline distT="0" distB="0" distL="0" distR="0" wp14:anchorId="46B5D09F" wp14:editId="60DC71E3">
            <wp:extent cx="3319153" cy="1834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26939" cy="1839042"/>
                    </a:xfrm>
                    <a:prstGeom prst="rect">
                      <a:avLst/>
                    </a:prstGeom>
                  </pic:spPr>
                </pic:pic>
              </a:graphicData>
            </a:graphic>
          </wp:inline>
        </w:drawing>
      </w:r>
    </w:p>
    <w:p w14:paraId="543AA2C3" w14:textId="3201D7B5" w:rsidR="00566586" w:rsidRPr="00DB4D51" w:rsidRDefault="001B6017" w:rsidP="002C506A">
      <w:pPr>
        <w:pStyle w:val="ListParagraph"/>
        <w:numPr>
          <w:ilvl w:val="0"/>
          <w:numId w:val="4"/>
        </w:numPr>
        <w:spacing w:after="160" w:line="259" w:lineRule="auto"/>
        <w:jc w:val="both"/>
      </w:pPr>
      <w:r w:rsidRPr="00DB4D51">
        <w:t xml:space="preserve">Robot có nghiệp vụ </w:t>
      </w:r>
      <w:r w:rsidR="00006A8B" w:rsidRPr="00DB4D51">
        <w:t>xử lý</w:t>
      </w:r>
      <w:r w:rsidRPr="00DB4D51">
        <w:t xml:space="preserve"> </w:t>
      </w:r>
      <w:r w:rsidR="00581280" w:rsidRPr="00DB4D51">
        <w:t>captcha</w:t>
      </w:r>
      <w:r w:rsidRPr="00DB4D51">
        <w:t xml:space="preserve"> để phục vụ cho việc đăng nhập</w:t>
      </w:r>
      <w:r w:rsidR="00C90C6B" w:rsidRPr="00DB4D51">
        <w:t>.</w:t>
      </w:r>
    </w:p>
    <w:p w14:paraId="463F7079" w14:textId="77777777" w:rsidR="00507B7E" w:rsidRPr="00DB4D51" w:rsidRDefault="00507B7E" w:rsidP="00507B7E">
      <w:pPr>
        <w:pStyle w:val="ListParagraph"/>
        <w:spacing w:after="160" w:line="259" w:lineRule="auto"/>
        <w:ind w:left="1080"/>
        <w:jc w:val="both"/>
      </w:pPr>
    </w:p>
    <w:p w14:paraId="03308AB0" w14:textId="1B61C268" w:rsidR="00C90C6B" w:rsidRPr="00DB4D51" w:rsidRDefault="00C90C6B" w:rsidP="001B6017">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2.3. Sơ đồ phân rã chứ</w:t>
      </w:r>
      <w:r w:rsidR="001B6017" w:rsidRPr="00DB4D51">
        <w:rPr>
          <w:rFonts w:ascii="Times New Roman" w:hAnsi="Times New Roman" w:cs="Times New Roman"/>
          <w:b/>
          <w:i/>
          <w:sz w:val="24"/>
          <w:szCs w:val="24"/>
        </w:rPr>
        <w:t>c năng</w:t>
      </w:r>
    </w:p>
    <w:p w14:paraId="78452886" w14:textId="710DAA47" w:rsidR="00C90C6B" w:rsidRPr="00DB4D51" w:rsidRDefault="00052FDE" w:rsidP="001B6017">
      <w:pPr>
        <w:pStyle w:val="ListParagraph"/>
        <w:spacing w:after="160"/>
        <w:ind w:left="1080"/>
        <w:jc w:val="center"/>
      </w:pPr>
      <w:r w:rsidRPr="00DB4D51">
        <w:rPr>
          <w:noProof/>
          <w:lang w:eastAsia="ja-JP"/>
        </w:rPr>
        <w:drawing>
          <wp:inline distT="0" distB="0" distL="0" distR="0" wp14:anchorId="344A6985" wp14:editId="259B57A2">
            <wp:extent cx="3051958" cy="1426996"/>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0837" cy="1426472"/>
                    </a:xfrm>
                    <a:prstGeom prst="rect">
                      <a:avLst/>
                    </a:prstGeom>
                  </pic:spPr>
                </pic:pic>
              </a:graphicData>
            </a:graphic>
          </wp:inline>
        </w:drawing>
      </w:r>
    </w:p>
    <w:p w14:paraId="37C5340A" w14:textId="6F7B6082" w:rsidR="00C90C6B" w:rsidRPr="00DB4D51" w:rsidRDefault="00C90C6B" w:rsidP="002C506A">
      <w:pPr>
        <w:pStyle w:val="ListParagraph"/>
        <w:numPr>
          <w:ilvl w:val="0"/>
          <w:numId w:val="5"/>
        </w:numPr>
        <w:spacing w:after="160"/>
        <w:jc w:val="both"/>
      </w:pPr>
      <w:r w:rsidRPr="00DB4D51">
        <w:t xml:space="preserve">Vai trò </w:t>
      </w:r>
      <w:r w:rsidR="00006A8B" w:rsidRPr="00DB4D51">
        <w:t>Xử lý</w:t>
      </w:r>
      <w:r w:rsidR="001B6017" w:rsidRPr="00DB4D51">
        <w:t xml:space="preserve"> </w:t>
      </w:r>
      <w:r w:rsidR="00581280" w:rsidRPr="00DB4D51">
        <w:t>captcha</w:t>
      </w:r>
      <w:r w:rsidRPr="00DB4D51">
        <w:t xml:space="preserve"> bao gồm </w:t>
      </w:r>
      <w:r w:rsidR="001B6017" w:rsidRPr="00DB4D51">
        <w:t>2</w:t>
      </w:r>
      <w:r w:rsidRPr="00DB4D51">
        <w:t xml:space="preserve"> chức năng cơ bản: </w:t>
      </w:r>
    </w:p>
    <w:p w14:paraId="37E07646" w14:textId="1A6C9FC2" w:rsidR="00C90C6B" w:rsidRPr="00DB4D51" w:rsidRDefault="00C90C6B" w:rsidP="001B6017">
      <w:pPr>
        <w:pStyle w:val="ListParagraph"/>
        <w:ind w:left="1080"/>
        <w:jc w:val="both"/>
      </w:pPr>
      <w:r w:rsidRPr="00DB4D51">
        <w:t xml:space="preserve">+ </w:t>
      </w:r>
      <w:r w:rsidR="001B6017" w:rsidRPr="00DB4D51">
        <w:t xml:space="preserve">Lấy dữ liệu </w:t>
      </w:r>
      <w:r w:rsidR="00581280" w:rsidRPr="00DB4D51">
        <w:t>captcha</w:t>
      </w:r>
      <w:r w:rsidR="001B6017" w:rsidRPr="00DB4D51">
        <w:t xml:space="preserve"> từ hệ thống</w:t>
      </w:r>
      <w:r w:rsidR="009A2472" w:rsidRPr="00DB4D51">
        <w:t>.</w:t>
      </w:r>
    </w:p>
    <w:p w14:paraId="00C4B7F0" w14:textId="05E49CF8" w:rsidR="001B6017" w:rsidRPr="00DB4D51" w:rsidRDefault="001B6017" w:rsidP="001B6017">
      <w:pPr>
        <w:pStyle w:val="ListParagraph"/>
        <w:ind w:left="1080"/>
        <w:jc w:val="both"/>
      </w:pPr>
      <w:r w:rsidRPr="00DB4D51">
        <w:t xml:space="preserve">+ </w:t>
      </w:r>
      <w:r w:rsidR="00006A8B" w:rsidRPr="00DB4D51">
        <w:t>Xử lý</w:t>
      </w:r>
      <w:r w:rsidRPr="00DB4D51">
        <w:t xml:space="preserve"> dữ liệu </w:t>
      </w:r>
      <w:r w:rsidR="00581280" w:rsidRPr="00DB4D51">
        <w:t>captcha</w:t>
      </w:r>
      <w:r w:rsidRPr="00DB4D51">
        <w:t xml:space="preserve"> đã lấy</w:t>
      </w:r>
      <w:r w:rsidR="000F12A9" w:rsidRPr="00DB4D51">
        <w:t>.</w:t>
      </w:r>
    </w:p>
    <w:p w14:paraId="0F8B0CAB" w14:textId="77777777" w:rsidR="00BD5BFB" w:rsidRPr="00DB4D51" w:rsidRDefault="00BD5BFB" w:rsidP="001B6017">
      <w:pPr>
        <w:pStyle w:val="ListParagraph"/>
        <w:ind w:left="1080"/>
        <w:jc w:val="both"/>
      </w:pPr>
    </w:p>
    <w:p w14:paraId="39263472" w14:textId="77777777" w:rsidR="00C90C6B" w:rsidRPr="00DB4D51" w:rsidRDefault="00C90C6B" w:rsidP="00C90C6B">
      <w:pPr>
        <w:spacing w:line="240" w:lineRule="auto"/>
        <w:jc w:val="both"/>
        <w:rPr>
          <w:rFonts w:ascii="Times New Roman" w:hAnsi="Times New Roman" w:cs="Times New Roman"/>
          <w:b/>
          <w:i/>
          <w:sz w:val="24"/>
          <w:szCs w:val="24"/>
        </w:rPr>
      </w:pPr>
      <w:r w:rsidRPr="00DB4D51">
        <w:rPr>
          <w:rFonts w:ascii="Times New Roman" w:hAnsi="Times New Roman" w:cs="Times New Roman"/>
          <w:sz w:val="24"/>
          <w:szCs w:val="24"/>
        </w:rPr>
        <w:tab/>
      </w:r>
      <w:r w:rsidRPr="00DB4D51">
        <w:rPr>
          <w:rFonts w:ascii="Times New Roman" w:hAnsi="Times New Roman" w:cs="Times New Roman"/>
          <w:b/>
          <w:i/>
          <w:sz w:val="24"/>
          <w:szCs w:val="24"/>
        </w:rPr>
        <w:t>2.4. Các giao tiếp</w:t>
      </w:r>
      <w:r w:rsidRPr="00DB4D51">
        <w:rPr>
          <w:rFonts w:ascii="Times New Roman" w:hAnsi="Times New Roman" w:cs="Times New Roman"/>
          <w:b/>
          <w:i/>
          <w:sz w:val="24"/>
          <w:szCs w:val="24"/>
        </w:rPr>
        <w:tab/>
      </w:r>
    </w:p>
    <w:p w14:paraId="09B6CB2A" w14:textId="30F19E1B" w:rsidR="00C90C6B" w:rsidRPr="00DB4D51" w:rsidRDefault="001B6017" w:rsidP="002C506A">
      <w:pPr>
        <w:pStyle w:val="ListParagraph"/>
        <w:numPr>
          <w:ilvl w:val="0"/>
          <w:numId w:val="5"/>
        </w:numPr>
        <w:spacing w:after="160"/>
        <w:jc w:val="both"/>
      </w:pPr>
      <w:r w:rsidRPr="00DB4D51">
        <w:t xml:space="preserve">Lấy dữ liệu từ </w:t>
      </w:r>
      <w:r w:rsidR="00581280" w:rsidRPr="00DB4D51">
        <w:t>captcha</w:t>
      </w:r>
      <w:r w:rsidRPr="00DB4D51">
        <w:t xml:space="preserve"> từ hệ thống về để </w:t>
      </w:r>
      <w:r w:rsidR="00006A8B" w:rsidRPr="00DB4D51">
        <w:t>xử lý</w:t>
      </w:r>
      <w:r w:rsidR="00E85FFE" w:rsidRPr="00DB4D51">
        <w:t>.</w:t>
      </w:r>
    </w:p>
    <w:p w14:paraId="4B32019D" w14:textId="77777777" w:rsidR="008106D6" w:rsidRPr="00DB4D51" w:rsidRDefault="008106D6" w:rsidP="00FB5255">
      <w:pPr>
        <w:jc w:val="both"/>
        <w:rPr>
          <w:rFonts w:ascii="Times New Roman" w:hAnsi="Times New Roman" w:cs="Times New Roman"/>
        </w:rPr>
      </w:pPr>
    </w:p>
    <w:p w14:paraId="449CC441" w14:textId="77777777" w:rsidR="00C90C6B" w:rsidRPr="00DB4D51" w:rsidRDefault="00C90C6B" w:rsidP="00C90C6B">
      <w:pPr>
        <w:spacing w:line="240" w:lineRule="auto"/>
        <w:ind w:left="720"/>
        <w:jc w:val="both"/>
        <w:rPr>
          <w:rFonts w:ascii="Times New Roman" w:hAnsi="Times New Roman" w:cs="Times New Roman"/>
          <w:b/>
          <w:i/>
          <w:sz w:val="24"/>
          <w:szCs w:val="24"/>
        </w:rPr>
      </w:pPr>
      <w:r w:rsidRPr="00DB4D51">
        <w:rPr>
          <w:rFonts w:ascii="Times New Roman" w:hAnsi="Times New Roman" w:cs="Times New Roman"/>
          <w:b/>
          <w:i/>
          <w:sz w:val="24"/>
          <w:szCs w:val="24"/>
        </w:rPr>
        <w:t>2.5.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2932"/>
        <w:gridCol w:w="3686"/>
        <w:gridCol w:w="709"/>
        <w:gridCol w:w="704"/>
        <w:gridCol w:w="696"/>
        <w:gridCol w:w="576"/>
      </w:tblGrid>
      <w:tr w:rsidR="00C90C6B" w:rsidRPr="00DB4D51" w14:paraId="323959EC" w14:textId="77777777" w:rsidTr="00D229E7">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D21BBB8" w14:textId="77777777" w:rsidR="00C90C6B" w:rsidRPr="00DB4D51" w:rsidRDefault="00C90C6B" w:rsidP="00D229E7">
            <w:pPr>
              <w:pStyle w:val="ListParagraph"/>
              <w:spacing w:line="360" w:lineRule="auto"/>
              <w:ind w:left="0"/>
              <w:jc w:val="center"/>
              <w:rPr>
                <w:bCs/>
              </w:rPr>
            </w:pPr>
            <w:r w:rsidRPr="00DB4D51">
              <w:rPr>
                <w:bCs/>
              </w:rPr>
              <w:t>ID</w:t>
            </w:r>
          </w:p>
        </w:tc>
        <w:tc>
          <w:tcPr>
            <w:tcW w:w="2932"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22B4DF9"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68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25B11E9" w14:textId="77777777" w:rsidR="00C90C6B" w:rsidRPr="00DB4D51" w:rsidRDefault="00C90C6B" w:rsidP="00D229E7">
            <w:pPr>
              <w:pStyle w:val="ListParagraph"/>
              <w:spacing w:line="360" w:lineRule="auto"/>
              <w:ind w:left="0"/>
              <w:jc w:val="center"/>
              <w:rPr>
                <w:bCs/>
              </w:rPr>
            </w:pPr>
            <w:r w:rsidRPr="00DB4D51">
              <w:rPr>
                <w:bCs/>
              </w:rPr>
              <w:t>Mô tả</w:t>
            </w:r>
          </w:p>
        </w:tc>
        <w:tc>
          <w:tcPr>
            <w:tcW w:w="2109"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2ACB0A49" w14:textId="77777777" w:rsidR="00C90C6B" w:rsidRPr="00DB4D51" w:rsidRDefault="00C90C6B" w:rsidP="00D229E7">
            <w:pPr>
              <w:pStyle w:val="ListParagraph"/>
              <w:ind w:left="0"/>
              <w:jc w:val="center"/>
              <w:rPr>
                <w:bCs/>
              </w:rPr>
            </w:pPr>
            <w:r w:rsidRPr="00DB4D51">
              <w:rPr>
                <w:bCs/>
              </w:rPr>
              <w:t>Phương thức</w:t>
            </w:r>
          </w:p>
          <w:p w14:paraId="4A566910"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0095CC8" w14:textId="77777777" w:rsidR="00C90C6B" w:rsidRPr="00DB4D51" w:rsidRDefault="00C90C6B" w:rsidP="00D229E7">
            <w:pPr>
              <w:pStyle w:val="ListParagraph"/>
              <w:ind w:left="0"/>
              <w:jc w:val="center"/>
              <w:rPr>
                <w:bCs/>
              </w:rPr>
            </w:pPr>
            <w:r w:rsidRPr="00DB4D51">
              <w:rPr>
                <w:bCs/>
              </w:rPr>
              <w:t>Ghi chú</w:t>
            </w:r>
          </w:p>
        </w:tc>
      </w:tr>
      <w:tr w:rsidR="00C90C6B" w:rsidRPr="00DB4D51" w14:paraId="637D937A" w14:textId="77777777" w:rsidTr="00D229E7">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5D3B708C" w14:textId="77777777" w:rsidR="00C90C6B" w:rsidRPr="00DB4D51" w:rsidRDefault="00C90C6B" w:rsidP="00D229E7">
            <w:pPr>
              <w:jc w:val="center"/>
              <w:rPr>
                <w:rFonts w:ascii="Times New Roman" w:hAnsi="Times New Roman" w:cs="Times New Roman"/>
                <w:bCs/>
                <w:noProof/>
                <w:sz w:val="24"/>
                <w:szCs w:val="24"/>
              </w:rPr>
            </w:pPr>
          </w:p>
        </w:tc>
        <w:tc>
          <w:tcPr>
            <w:tcW w:w="2932" w:type="dxa"/>
            <w:vMerge/>
            <w:tcBorders>
              <w:top w:val="single" w:sz="6" w:space="0" w:color="000080"/>
              <w:left w:val="single" w:sz="6" w:space="0" w:color="000080"/>
              <w:bottom w:val="single" w:sz="6" w:space="0" w:color="000080"/>
              <w:right w:val="single" w:sz="6" w:space="0" w:color="000080"/>
            </w:tcBorders>
            <w:vAlign w:val="center"/>
            <w:hideMark/>
          </w:tcPr>
          <w:p w14:paraId="4C59A571" w14:textId="77777777" w:rsidR="00C90C6B" w:rsidRPr="00DB4D51" w:rsidRDefault="00C90C6B" w:rsidP="00D229E7">
            <w:pPr>
              <w:jc w:val="center"/>
              <w:rPr>
                <w:rFonts w:ascii="Times New Roman" w:hAnsi="Times New Roman" w:cs="Times New Roman"/>
                <w:b/>
                <w:bCs/>
                <w:noProof/>
                <w:sz w:val="24"/>
                <w:szCs w:val="24"/>
              </w:rPr>
            </w:pPr>
          </w:p>
        </w:tc>
        <w:tc>
          <w:tcPr>
            <w:tcW w:w="3686" w:type="dxa"/>
            <w:vMerge/>
            <w:tcBorders>
              <w:top w:val="single" w:sz="6" w:space="0" w:color="000080"/>
              <w:left w:val="single" w:sz="6" w:space="0" w:color="000080"/>
              <w:bottom w:val="single" w:sz="6" w:space="0" w:color="000080"/>
              <w:right w:val="single" w:sz="6" w:space="0" w:color="000080"/>
            </w:tcBorders>
            <w:vAlign w:val="center"/>
            <w:hideMark/>
          </w:tcPr>
          <w:p w14:paraId="262CC030" w14:textId="77777777" w:rsidR="00C90C6B" w:rsidRPr="00DB4D51" w:rsidRDefault="00C90C6B" w:rsidP="00D229E7">
            <w:pPr>
              <w:jc w:val="center"/>
              <w:rPr>
                <w:rFonts w:ascii="Times New Roman" w:hAnsi="Times New Roman" w:cs="Times New Roman"/>
                <w:bCs/>
                <w:noProof/>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DD5A6A4" w14:textId="77777777" w:rsidR="00C90C6B" w:rsidRPr="00DB4D51" w:rsidRDefault="00C90C6B" w:rsidP="00D229E7">
            <w:pPr>
              <w:pStyle w:val="ListParagraph"/>
              <w:ind w:left="0"/>
              <w:jc w:val="center"/>
              <w:rPr>
                <w:bCs/>
              </w:rPr>
            </w:pPr>
            <w:r w:rsidRPr="00DB4D51">
              <w:rPr>
                <w:bCs/>
              </w:rPr>
              <w:t>Làm mới</w:t>
            </w:r>
          </w:p>
        </w:tc>
        <w:tc>
          <w:tcPr>
            <w:tcW w:w="704"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86693B5"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3D4E17" w14:textId="77777777" w:rsidR="00C90C6B" w:rsidRPr="00DB4D51" w:rsidRDefault="00C90C6B" w:rsidP="00D229E7">
            <w:pPr>
              <w:pStyle w:val="ListParagraph"/>
              <w:ind w:left="0"/>
              <w:jc w:val="center"/>
              <w:rPr>
                <w:bCs/>
              </w:rPr>
            </w:pPr>
            <w:r w:rsidRPr="00DB4D51">
              <w:rPr>
                <w:bCs/>
              </w:rPr>
              <w:t>Tái</w:t>
            </w:r>
          </w:p>
          <w:p w14:paraId="04E978D7"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0BCD713B" w14:textId="77777777" w:rsidR="00C90C6B" w:rsidRPr="00DB4D51" w:rsidRDefault="00C90C6B" w:rsidP="00D229E7">
            <w:pPr>
              <w:rPr>
                <w:rFonts w:ascii="Times New Roman" w:hAnsi="Times New Roman" w:cs="Times New Roman"/>
                <w:bCs/>
                <w:noProof/>
                <w:sz w:val="24"/>
                <w:szCs w:val="24"/>
              </w:rPr>
            </w:pPr>
          </w:p>
        </w:tc>
      </w:tr>
      <w:tr w:rsidR="00C90C6B" w:rsidRPr="00DB4D51" w14:paraId="116F3B63"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8FA2F6"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6BA30B" w14:textId="46B58F6F" w:rsidR="00C90C6B" w:rsidRPr="00DB4D51" w:rsidRDefault="001B6017" w:rsidP="00D229E7">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Lấy dữ liệu</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45A912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17F227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55A09F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A3D47A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F2ECB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094CAEA7"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3460CD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6166B58B" w14:textId="141F4DBE" w:rsidR="00C90C6B" w:rsidRPr="00DB4D51" w:rsidRDefault="00C90C6B" w:rsidP="001B601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sidR="001B6017" w:rsidRPr="00DB4D51">
              <w:rPr>
                <w:rFonts w:ascii="Times New Roman" w:hAnsi="Times New Roman" w:cs="Times New Roman"/>
                <w:sz w:val="24"/>
                <w:szCs w:val="24"/>
              </w:rPr>
              <w:t>Lấy dữ liệu</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3C4F8D02" w14:textId="0809B989" w:rsidR="00C90C6B" w:rsidRPr="00DB4D51" w:rsidRDefault="001B6017" w:rsidP="00D229E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 xml:space="preserve">Lấy thông tin </w:t>
            </w:r>
            <w:r w:rsidR="00581280" w:rsidRPr="00DB4D51">
              <w:rPr>
                <w:rFonts w:ascii="Times New Roman" w:hAnsi="Times New Roman" w:cs="Times New Roman"/>
                <w:sz w:val="24"/>
                <w:szCs w:val="24"/>
              </w:rPr>
              <w:t>captcha</w:t>
            </w:r>
            <w:r w:rsidRPr="00DB4D51">
              <w:rPr>
                <w:rFonts w:ascii="Times New Roman" w:hAnsi="Times New Roman" w:cs="Times New Roman"/>
                <w:sz w:val="24"/>
                <w:szCs w:val="24"/>
              </w:rPr>
              <w:t xml:space="preserve"> từ server về</w:t>
            </w:r>
            <w:r w:rsidR="00A302E1" w:rsidRPr="00DB4D51">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52E154B3" w14:textId="49E9630E" w:rsidR="00C90C6B" w:rsidRPr="00DB4D51" w:rsidRDefault="001B601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297B421A" w14:textId="77777777" w:rsidR="00C90C6B" w:rsidRPr="00DB4D51" w:rsidRDefault="00C90C6B" w:rsidP="001B6017">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8A3A892" w14:textId="5A14A30A"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986F408"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C5F412F" w14:textId="77777777" w:rsidTr="00D229E7">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5D5DA42"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293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822EE9F" w14:textId="2204039A" w:rsidR="00C90C6B" w:rsidRPr="00DB4D51" w:rsidRDefault="00006A8B" w:rsidP="00D229E7">
            <w:pPr>
              <w:spacing w:before="100" w:beforeAutospacing="1" w:after="100" w:afterAutospacing="1"/>
              <w:rPr>
                <w:rFonts w:ascii="Times New Roman" w:hAnsi="Times New Roman" w:cs="Times New Roman"/>
                <w:b/>
                <w:sz w:val="24"/>
                <w:szCs w:val="24"/>
              </w:rPr>
            </w:pPr>
            <w:r w:rsidRPr="00DB4D51">
              <w:rPr>
                <w:rFonts w:ascii="Times New Roman" w:hAnsi="Times New Roman" w:cs="Times New Roman"/>
                <w:b/>
                <w:sz w:val="24"/>
                <w:szCs w:val="24"/>
              </w:rPr>
              <w:t>Xử lý</w:t>
            </w:r>
            <w:r w:rsidR="001B6017" w:rsidRPr="00DB4D51">
              <w:rPr>
                <w:rFonts w:ascii="Times New Roman" w:hAnsi="Times New Roman" w:cs="Times New Roman"/>
                <w:b/>
                <w:sz w:val="24"/>
                <w:szCs w:val="24"/>
              </w:rPr>
              <w:t xml:space="preserve"> dữ liệu </w:t>
            </w:r>
            <w:r w:rsidR="00581280" w:rsidRPr="00DB4D51">
              <w:rPr>
                <w:rFonts w:ascii="Times New Roman" w:hAnsi="Times New Roman" w:cs="Times New Roman"/>
                <w:b/>
                <w:sz w:val="24"/>
                <w:szCs w:val="24"/>
              </w:rPr>
              <w:t>captcha</w:t>
            </w:r>
          </w:p>
        </w:tc>
        <w:tc>
          <w:tcPr>
            <w:tcW w:w="368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F28F8AB"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c>
          <w:tcPr>
            <w:tcW w:w="70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D886B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AB52F7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E9B96C"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87B46FE"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36CA3B6F" w14:textId="77777777" w:rsidTr="00D229E7">
        <w:tc>
          <w:tcPr>
            <w:tcW w:w="470" w:type="dxa"/>
            <w:tcBorders>
              <w:top w:val="single" w:sz="6" w:space="0" w:color="000080"/>
              <w:left w:val="single" w:sz="6" w:space="0" w:color="000080"/>
              <w:bottom w:val="single" w:sz="6" w:space="0" w:color="000080"/>
              <w:right w:val="single" w:sz="6" w:space="0" w:color="000080"/>
            </w:tcBorders>
            <w:vAlign w:val="center"/>
          </w:tcPr>
          <w:p w14:paraId="7D5489C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2932" w:type="dxa"/>
            <w:tcBorders>
              <w:top w:val="single" w:sz="6" w:space="0" w:color="000080"/>
              <w:left w:val="single" w:sz="6" w:space="0" w:color="000080"/>
              <w:bottom w:val="single" w:sz="6" w:space="0" w:color="000080"/>
              <w:right w:val="single" w:sz="6" w:space="0" w:color="000080"/>
            </w:tcBorders>
          </w:tcPr>
          <w:p w14:paraId="2F36921A" w14:textId="31A448A5" w:rsidR="00C90C6B" w:rsidRPr="00DB4D51" w:rsidRDefault="00C90C6B" w:rsidP="001B601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w:t>
            </w:r>
            <w:r w:rsidR="00006A8B" w:rsidRPr="00DB4D51">
              <w:rPr>
                <w:rFonts w:ascii="Times New Roman" w:hAnsi="Times New Roman" w:cs="Times New Roman"/>
                <w:sz w:val="24"/>
                <w:szCs w:val="24"/>
              </w:rPr>
              <w:t>Xử lý</w:t>
            </w:r>
            <w:r w:rsidR="001B6017" w:rsidRPr="00DB4D51">
              <w:rPr>
                <w:rFonts w:ascii="Times New Roman" w:hAnsi="Times New Roman" w:cs="Times New Roman"/>
                <w:sz w:val="24"/>
                <w:szCs w:val="24"/>
              </w:rPr>
              <w:t xml:space="preserve"> </w:t>
            </w:r>
            <w:r w:rsidR="00581280" w:rsidRPr="00DB4D51">
              <w:rPr>
                <w:rFonts w:ascii="Times New Roman" w:hAnsi="Times New Roman" w:cs="Times New Roman"/>
                <w:sz w:val="24"/>
                <w:szCs w:val="24"/>
              </w:rPr>
              <w:t>captcha</w:t>
            </w:r>
            <w:r w:rsidRPr="00DB4D51">
              <w:rPr>
                <w:rFonts w:ascii="Times New Roman" w:hAnsi="Times New Roman" w:cs="Times New Roman"/>
                <w:sz w:val="24"/>
                <w:szCs w:val="24"/>
              </w:rPr>
              <w:t>]</w:t>
            </w:r>
          </w:p>
        </w:tc>
        <w:tc>
          <w:tcPr>
            <w:tcW w:w="3686" w:type="dxa"/>
            <w:tcBorders>
              <w:top w:val="single" w:sz="6" w:space="0" w:color="000080"/>
              <w:left w:val="single" w:sz="6" w:space="0" w:color="000080"/>
              <w:bottom w:val="single" w:sz="6" w:space="0" w:color="000080"/>
              <w:right w:val="single" w:sz="6" w:space="0" w:color="000080"/>
            </w:tcBorders>
          </w:tcPr>
          <w:p w14:paraId="5B8FBE32" w14:textId="05ED4329" w:rsidR="00C90C6B" w:rsidRPr="00DB4D51" w:rsidRDefault="001B6017" w:rsidP="00D229E7">
            <w:pPr>
              <w:spacing w:before="100" w:beforeAutospacing="1" w:after="100" w:afterAutospacing="1"/>
              <w:rPr>
                <w:rFonts w:ascii="Times New Roman" w:hAnsi="Times New Roman" w:cs="Times New Roman"/>
                <w:sz w:val="24"/>
                <w:szCs w:val="24"/>
              </w:rPr>
            </w:pPr>
            <w:r w:rsidRPr="00DB4D51">
              <w:rPr>
                <w:rFonts w:ascii="Times New Roman" w:hAnsi="Times New Roman" w:cs="Times New Roman"/>
                <w:sz w:val="24"/>
                <w:szCs w:val="24"/>
              </w:rPr>
              <w:t xml:space="preserve">Tiến hành </w:t>
            </w:r>
            <w:r w:rsidR="00006A8B" w:rsidRPr="00DB4D51">
              <w:rPr>
                <w:rFonts w:ascii="Times New Roman" w:hAnsi="Times New Roman" w:cs="Times New Roman"/>
                <w:sz w:val="24"/>
                <w:szCs w:val="24"/>
              </w:rPr>
              <w:t>xử lý</w:t>
            </w:r>
            <w:r w:rsidRPr="00DB4D51">
              <w:rPr>
                <w:rFonts w:ascii="Times New Roman" w:hAnsi="Times New Roman" w:cs="Times New Roman"/>
                <w:sz w:val="24"/>
                <w:szCs w:val="24"/>
              </w:rPr>
              <w:t xml:space="preserve"> cap</w:t>
            </w:r>
            <w:r w:rsidR="005C4AB0" w:rsidRPr="00DB4D51">
              <w:rPr>
                <w:rFonts w:ascii="Times New Roman" w:hAnsi="Times New Roman" w:cs="Times New Roman"/>
                <w:sz w:val="24"/>
                <w:szCs w:val="24"/>
              </w:rPr>
              <w:t>t</w:t>
            </w:r>
            <w:r w:rsidRPr="00DB4D51">
              <w:rPr>
                <w:rFonts w:ascii="Times New Roman" w:hAnsi="Times New Roman" w:cs="Times New Roman"/>
                <w:sz w:val="24"/>
                <w:szCs w:val="24"/>
              </w:rPr>
              <w:t>cha</w:t>
            </w:r>
            <w:r w:rsidR="00CB4FC0" w:rsidRPr="00DB4D51">
              <w:rPr>
                <w:rFonts w:ascii="Times New Roman" w:hAnsi="Times New Roman" w:cs="Times New Roman"/>
                <w:sz w:val="24"/>
                <w:szCs w:val="24"/>
              </w:rPr>
              <w:t>.</w:t>
            </w:r>
          </w:p>
        </w:tc>
        <w:tc>
          <w:tcPr>
            <w:tcW w:w="709" w:type="dxa"/>
            <w:tcBorders>
              <w:top w:val="single" w:sz="6" w:space="0" w:color="000080"/>
              <w:left w:val="single" w:sz="6" w:space="0" w:color="000080"/>
              <w:bottom w:val="single" w:sz="6" w:space="0" w:color="000080"/>
              <w:right w:val="single" w:sz="6" w:space="0" w:color="000080"/>
            </w:tcBorders>
            <w:vAlign w:val="center"/>
          </w:tcPr>
          <w:p w14:paraId="34805A55" w14:textId="1989DACB" w:rsidR="00C90C6B" w:rsidRPr="00DB4D51" w:rsidRDefault="001B601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4" w:type="dxa"/>
            <w:tcBorders>
              <w:top w:val="single" w:sz="6" w:space="0" w:color="000080"/>
              <w:left w:val="single" w:sz="6" w:space="0" w:color="000080"/>
              <w:bottom w:val="single" w:sz="6" w:space="0" w:color="000080"/>
              <w:right w:val="single" w:sz="6" w:space="0" w:color="000080"/>
            </w:tcBorders>
            <w:vAlign w:val="center"/>
          </w:tcPr>
          <w:p w14:paraId="3B16445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49D404" w14:textId="589B54E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B577FB0"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bl>
    <w:p w14:paraId="065479E7" w14:textId="77777777" w:rsidR="00C90C6B" w:rsidRPr="00DB4D51" w:rsidRDefault="00C90C6B" w:rsidP="00C90C6B">
      <w:pPr>
        <w:spacing w:line="240" w:lineRule="auto"/>
        <w:ind w:left="720"/>
        <w:jc w:val="both"/>
        <w:rPr>
          <w:rFonts w:ascii="Times New Roman" w:hAnsi="Times New Roman" w:cs="Times New Roman"/>
          <w:sz w:val="24"/>
          <w:szCs w:val="24"/>
        </w:rPr>
      </w:pPr>
    </w:p>
    <w:p w14:paraId="71D555FA" w14:textId="5CC89722" w:rsidR="00C90C6B" w:rsidRPr="00DB4D51" w:rsidRDefault="00C90C6B" w:rsidP="002C506A">
      <w:pPr>
        <w:pStyle w:val="Heading2"/>
        <w:numPr>
          <w:ilvl w:val="0"/>
          <w:numId w:val="19"/>
        </w:numPr>
        <w:spacing w:line="276" w:lineRule="auto"/>
        <w:rPr>
          <w:rFonts w:cs="Times New Roman"/>
          <w:szCs w:val="28"/>
        </w:rPr>
      </w:pPr>
      <w:bookmarkStart w:id="64" w:name="_Toc86065239"/>
      <w:r w:rsidRPr="00DB4D51">
        <w:rPr>
          <w:rFonts w:cs="Times New Roman"/>
          <w:szCs w:val="28"/>
        </w:rPr>
        <w:t xml:space="preserve">Chức năng </w:t>
      </w:r>
      <w:r w:rsidR="00EA1BE4" w:rsidRPr="00DB4D51">
        <w:rPr>
          <w:rFonts w:cs="Times New Roman"/>
          <w:szCs w:val="28"/>
        </w:rPr>
        <w:t>Đăng nhập</w:t>
      </w:r>
      <w:bookmarkEnd w:id="64"/>
    </w:p>
    <w:p w14:paraId="20504777" w14:textId="77777777"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3.1. Giới thiệu</w:t>
      </w:r>
    </w:p>
    <w:p w14:paraId="42D26C95" w14:textId="2E0D9ACB" w:rsidR="00C90C6B" w:rsidRPr="00DB4D51" w:rsidRDefault="00C90C6B" w:rsidP="002C506A">
      <w:pPr>
        <w:pStyle w:val="ListParagraph"/>
        <w:numPr>
          <w:ilvl w:val="0"/>
          <w:numId w:val="5"/>
        </w:numPr>
        <w:spacing w:after="160" w:line="259" w:lineRule="auto"/>
        <w:jc w:val="both"/>
      </w:pPr>
      <w:r w:rsidRPr="00DB4D51">
        <w:lastRenderedPageBreak/>
        <w:t xml:space="preserve">Mục tiêu: </w:t>
      </w:r>
      <w:r w:rsidR="00EA1BE4" w:rsidRPr="00DB4D51">
        <w:t>Tạo robot với chức năng đăng nhập vào hệ thống</w:t>
      </w:r>
      <w:r w:rsidR="008026CC" w:rsidRPr="00DB4D51">
        <w:t>.</w:t>
      </w:r>
    </w:p>
    <w:p w14:paraId="1D9C6D7E" w14:textId="5AF82826" w:rsidR="00C90C6B" w:rsidRPr="00DB4D51" w:rsidRDefault="00C90C6B" w:rsidP="002C506A">
      <w:pPr>
        <w:pStyle w:val="ListParagraph"/>
        <w:numPr>
          <w:ilvl w:val="0"/>
          <w:numId w:val="5"/>
        </w:numPr>
        <w:spacing w:after="160" w:line="259" w:lineRule="auto"/>
        <w:jc w:val="both"/>
      </w:pPr>
      <w:r w:rsidRPr="00DB4D51">
        <w:t xml:space="preserve">Chức năng: </w:t>
      </w:r>
      <w:r w:rsidR="00EA1BE4" w:rsidRPr="00DB4D51">
        <w:t>Đăng nhập</w:t>
      </w:r>
      <w:r w:rsidR="008026CC" w:rsidRPr="00DB4D51">
        <w:t>.</w:t>
      </w:r>
    </w:p>
    <w:p w14:paraId="15213AB1" w14:textId="7D2921CD" w:rsidR="00C90C6B" w:rsidRPr="00DB4D51" w:rsidRDefault="00C90C6B" w:rsidP="002C506A">
      <w:pPr>
        <w:pStyle w:val="ListParagraph"/>
        <w:numPr>
          <w:ilvl w:val="0"/>
          <w:numId w:val="5"/>
        </w:numPr>
        <w:spacing w:after="160" w:line="259" w:lineRule="auto"/>
        <w:jc w:val="both"/>
      </w:pPr>
      <w:r w:rsidRPr="00DB4D51">
        <w:t>Nghiệp vụ chính</w:t>
      </w:r>
      <w:r w:rsidR="00EA1BE4" w:rsidRPr="00DB4D51">
        <w:t>: Đăng nhập thành công vào hệ thống</w:t>
      </w:r>
      <w:r w:rsidR="008026CC" w:rsidRPr="00DB4D51">
        <w:t>.</w:t>
      </w:r>
    </w:p>
    <w:p w14:paraId="412F1572" w14:textId="77777777" w:rsidR="00566586" w:rsidRPr="00DB4D51" w:rsidRDefault="00566586" w:rsidP="00566586">
      <w:pPr>
        <w:pStyle w:val="ListParagraph"/>
        <w:spacing w:after="160" w:line="259" w:lineRule="auto"/>
        <w:ind w:left="1080"/>
        <w:jc w:val="both"/>
      </w:pPr>
    </w:p>
    <w:p w14:paraId="36D54974" w14:textId="5538C650"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3.2. Use Case</w:t>
      </w:r>
    </w:p>
    <w:p w14:paraId="2F6FC6FA" w14:textId="52506FDC" w:rsidR="00C90C6B" w:rsidRPr="00DB4D51" w:rsidRDefault="00006A8B" w:rsidP="00813556">
      <w:pPr>
        <w:ind w:left="720"/>
        <w:jc w:val="center"/>
        <w:rPr>
          <w:rFonts w:ascii="Times New Roman" w:hAnsi="Times New Roman" w:cs="Times New Roman"/>
          <w:b/>
          <w:i/>
          <w:sz w:val="24"/>
          <w:szCs w:val="24"/>
        </w:rPr>
      </w:pPr>
      <w:r w:rsidRPr="00DB4D51">
        <w:rPr>
          <w:rFonts w:ascii="Times New Roman" w:hAnsi="Times New Roman" w:cs="Times New Roman"/>
          <w:b/>
          <w:i/>
          <w:sz w:val="24"/>
          <w:szCs w:val="24"/>
        </w:rPr>
        <w:t xml:space="preserve"> </w:t>
      </w:r>
      <w:r w:rsidRPr="00DB4D51">
        <w:rPr>
          <w:rFonts w:ascii="Times New Roman" w:hAnsi="Times New Roman" w:cs="Times New Roman"/>
          <w:b/>
          <w:i/>
          <w:noProof/>
          <w:sz w:val="24"/>
          <w:szCs w:val="24"/>
          <w:lang w:eastAsia="ja-JP"/>
        </w:rPr>
        <w:drawing>
          <wp:inline distT="0" distB="0" distL="0" distR="0" wp14:anchorId="7864DFBD" wp14:editId="7BC8E7C1">
            <wp:extent cx="4186052" cy="220639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87745" cy="2207289"/>
                    </a:xfrm>
                    <a:prstGeom prst="rect">
                      <a:avLst/>
                    </a:prstGeom>
                  </pic:spPr>
                </pic:pic>
              </a:graphicData>
            </a:graphic>
          </wp:inline>
        </w:drawing>
      </w:r>
    </w:p>
    <w:p w14:paraId="6E312482" w14:textId="539102C6" w:rsidR="00C90C6B" w:rsidRPr="00DB4D51" w:rsidRDefault="00C90C6B" w:rsidP="00C9186E">
      <w:pPr>
        <w:ind w:firstLine="720"/>
        <w:rPr>
          <w:rFonts w:ascii="Times New Roman" w:hAnsi="Times New Roman" w:cs="Times New Roman"/>
          <w:b/>
          <w:i/>
          <w:iCs/>
          <w:sz w:val="24"/>
        </w:rPr>
      </w:pPr>
      <w:r w:rsidRPr="00DB4D51">
        <w:rPr>
          <w:rFonts w:ascii="Times New Roman" w:hAnsi="Times New Roman" w:cs="Times New Roman"/>
          <w:b/>
          <w:i/>
          <w:iCs/>
          <w:sz w:val="24"/>
        </w:rPr>
        <w:t>3.3. Sơ đồ phân rã chức năng</w:t>
      </w:r>
    </w:p>
    <w:p w14:paraId="6E527833" w14:textId="36EC6C34" w:rsidR="00C90C6B" w:rsidRPr="00DB4D51" w:rsidRDefault="00813556" w:rsidP="00813556">
      <w:pPr>
        <w:jc w:val="center"/>
        <w:rPr>
          <w:rFonts w:ascii="Times New Roman" w:hAnsi="Times New Roman" w:cs="Times New Roman"/>
          <w:sz w:val="24"/>
          <w:szCs w:val="24"/>
        </w:rPr>
      </w:pPr>
      <w:r w:rsidRPr="00DB4D51">
        <w:rPr>
          <w:rFonts w:ascii="Times New Roman" w:eastAsiaTheme="majorEastAsia" w:hAnsi="Times New Roman" w:cs="Times New Roman"/>
          <w:b/>
          <w:i/>
          <w:noProof/>
          <w:sz w:val="24"/>
          <w:szCs w:val="24"/>
          <w:lang w:eastAsia="ja-JP"/>
        </w:rPr>
        <w:drawing>
          <wp:inline distT="0" distB="0" distL="0" distR="0" wp14:anchorId="46F99BA6" wp14:editId="79F5A870">
            <wp:extent cx="3202471" cy="1345997"/>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01671" cy="1345661"/>
                    </a:xfrm>
                    <a:prstGeom prst="rect">
                      <a:avLst/>
                    </a:prstGeom>
                  </pic:spPr>
                </pic:pic>
              </a:graphicData>
            </a:graphic>
          </wp:inline>
        </w:drawing>
      </w:r>
    </w:p>
    <w:p w14:paraId="76008EB8" w14:textId="72E01F97" w:rsidR="00813556" w:rsidRPr="00DB4D51" w:rsidRDefault="00813556" w:rsidP="002C506A">
      <w:pPr>
        <w:pStyle w:val="ListParagraph"/>
        <w:numPr>
          <w:ilvl w:val="0"/>
          <w:numId w:val="17"/>
        </w:numPr>
        <w:jc w:val="both"/>
      </w:pPr>
      <w:r w:rsidRPr="00DB4D51">
        <w:t>Ở chức năng Đăng</w:t>
      </w:r>
      <w:r w:rsidR="00006A8B" w:rsidRPr="00DB4D51">
        <w:t xml:space="preserve"> nhập</w:t>
      </w:r>
      <w:r w:rsidRPr="00DB4D51">
        <w:t xml:space="preserve"> sẽ có 2 phần đăng nhập chính:</w:t>
      </w:r>
    </w:p>
    <w:p w14:paraId="2C0D9EBD" w14:textId="124EE138" w:rsidR="00813556" w:rsidRPr="00DB4D51" w:rsidRDefault="00813556" w:rsidP="00813556">
      <w:pPr>
        <w:pStyle w:val="ListParagraph"/>
        <w:ind w:left="1080"/>
        <w:jc w:val="both"/>
      </w:pPr>
      <w:r w:rsidRPr="00DB4D51">
        <w:t>+ Đăng nhập vào hệ thống Terra: phục vụ c</w:t>
      </w:r>
      <w:r w:rsidR="004D138F" w:rsidRPr="00DB4D51">
        <w:t xml:space="preserve">ho việc quét dữ liệu và </w:t>
      </w:r>
      <w:r w:rsidR="00006A8B" w:rsidRPr="00DB4D51">
        <w:t>cập nhật</w:t>
      </w:r>
      <w:r w:rsidRPr="00DB4D51">
        <w:t xml:space="preserve"> trạng thái hồ sơ sau khi kê khai</w:t>
      </w:r>
      <w:r w:rsidR="00BA62B7" w:rsidRPr="00DB4D51">
        <w:t>.</w:t>
      </w:r>
    </w:p>
    <w:p w14:paraId="1B4D51AD" w14:textId="3051200E" w:rsidR="00813556" w:rsidRPr="00DB4D51" w:rsidRDefault="00813556" w:rsidP="00813556">
      <w:pPr>
        <w:pStyle w:val="ListParagraph"/>
        <w:ind w:left="1080"/>
        <w:jc w:val="both"/>
      </w:pPr>
      <w:r w:rsidRPr="00DB4D51">
        <w:t>+ Đăng nhập vào hệ thống BHXH: phục vụ cho việc kê khai hồ sơ</w:t>
      </w:r>
      <w:r w:rsidR="00BD784F" w:rsidRPr="00DB4D51">
        <w:t xml:space="preserve"> và quét kết quả</w:t>
      </w:r>
      <w:r w:rsidR="00100DC9" w:rsidRPr="00DB4D51">
        <w:t>.</w:t>
      </w:r>
    </w:p>
    <w:p w14:paraId="567300BF" w14:textId="77777777" w:rsidR="00566586" w:rsidRPr="00DB4D51" w:rsidRDefault="00566586" w:rsidP="00566586">
      <w:pPr>
        <w:jc w:val="both"/>
        <w:rPr>
          <w:rFonts w:ascii="Times New Roman" w:hAnsi="Times New Roman" w:cs="Times New Roman"/>
        </w:rPr>
      </w:pPr>
    </w:p>
    <w:p w14:paraId="13505666" w14:textId="77777777" w:rsidR="00566586" w:rsidRPr="00DB4D51" w:rsidRDefault="00C90C6B" w:rsidP="00566586">
      <w:pPr>
        <w:spacing w:line="240" w:lineRule="auto"/>
        <w:ind w:firstLine="720"/>
        <w:jc w:val="both"/>
        <w:rPr>
          <w:rFonts w:ascii="Times New Roman" w:hAnsi="Times New Roman" w:cs="Times New Roman"/>
          <w:b/>
          <w:i/>
          <w:sz w:val="24"/>
          <w:szCs w:val="24"/>
        </w:rPr>
      </w:pPr>
      <w:r w:rsidRPr="00DB4D51">
        <w:rPr>
          <w:rFonts w:ascii="Times New Roman" w:hAnsi="Times New Roman" w:cs="Times New Roman"/>
          <w:b/>
          <w:i/>
          <w:sz w:val="24"/>
          <w:szCs w:val="24"/>
        </w:rPr>
        <w:t>3.4. Các giao tiếp</w:t>
      </w:r>
    </w:p>
    <w:p w14:paraId="0DDD05A3" w14:textId="06413027" w:rsidR="00566586" w:rsidRPr="00DB4D51" w:rsidRDefault="00813556" w:rsidP="002C506A">
      <w:pPr>
        <w:pStyle w:val="ListParagraph"/>
        <w:numPr>
          <w:ilvl w:val="0"/>
          <w:numId w:val="18"/>
        </w:numPr>
        <w:jc w:val="both"/>
        <w:rPr>
          <w:iCs/>
        </w:rPr>
      </w:pPr>
      <w:r w:rsidRPr="00DB4D51">
        <w:rPr>
          <w:iCs/>
        </w:rPr>
        <w:t>Thực hiện các giao tiếp đăng nhập vào hệ thống</w:t>
      </w:r>
      <w:r w:rsidR="000A163F" w:rsidRPr="00DB4D51">
        <w:rPr>
          <w:iCs/>
        </w:rPr>
        <w:t>.</w:t>
      </w:r>
    </w:p>
    <w:p w14:paraId="4781FDE8" w14:textId="77777777" w:rsidR="00566586" w:rsidRPr="00DB4D51" w:rsidRDefault="00566586" w:rsidP="00566586">
      <w:pPr>
        <w:jc w:val="both"/>
        <w:rPr>
          <w:rFonts w:ascii="Times New Roman" w:hAnsi="Times New Roman" w:cs="Times New Roman"/>
        </w:rPr>
      </w:pPr>
    </w:p>
    <w:p w14:paraId="1B1957B3" w14:textId="77777777" w:rsidR="00C90C6B" w:rsidRPr="00DB4D51" w:rsidRDefault="00C90C6B" w:rsidP="00C90C6B">
      <w:pPr>
        <w:spacing w:line="240" w:lineRule="auto"/>
        <w:ind w:left="720"/>
        <w:jc w:val="both"/>
        <w:rPr>
          <w:rFonts w:ascii="Times New Roman" w:hAnsi="Times New Roman" w:cs="Times New Roman"/>
          <w:b/>
          <w:i/>
          <w:sz w:val="24"/>
          <w:szCs w:val="24"/>
        </w:rPr>
      </w:pPr>
      <w:r w:rsidRPr="00DB4D51">
        <w:rPr>
          <w:rFonts w:ascii="Times New Roman" w:hAnsi="Times New Roman" w:cs="Times New Roman"/>
          <w:b/>
          <w:i/>
          <w:sz w:val="24"/>
          <w:szCs w:val="24"/>
        </w:rPr>
        <w:t>3.5.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0"/>
        <w:gridCol w:w="3519"/>
        <w:gridCol w:w="3154"/>
        <w:gridCol w:w="656"/>
        <w:gridCol w:w="702"/>
        <w:gridCol w:w="696"/>
        <w:gridCol w:w="576"/>
      </w:tblGrid>
      <w:tr w:rsidR="00C90C6B" w:rsidRPr="00DB4D51" w14:paraId="1534C29B" w14:textId="77777777" w:rsidTr="00813556">
        <w:tc>
          <w:tcPr>
            <w:tcW w:w="470"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6463356" w14:textId="77777777" w:rsidR="00C90C6B" w:rsidRPr="00DB4D51" w:rsidRDefault="00C90C6B" w:rsidP="00D229E7">
            <w:pPr>
              <w:pStyle w:val="ListParagraph"/>
              <w:spacing w:line="360" w:lineRule="auto"/>
              <w:ind w:left="0"/>
              <w:jc w:val="center"/>
              <w:rPr>
                <w:bCs/>
              </w:rPr>
            </w:pPr>
            <w:r w:rsidRPr="00DB4D51">
              <w:rPr>
                <w:bCs/>
              </w:rPr>
              <w:t>ID</w:t>
            </w:r>
          </w:p>
        </w:tc>
        <w:tc>
          <w:tcPr>
            <w:tcW w:w="3519"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E2C44C2"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54"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3568A23" w14:textId="77777777" w:rsidR="00C90C6B" w:rsidRPr="00DB4D51" w:rsidRDefault="00C90C6B" w:rsidP="00D229E7">
            <w:pPr>
              <w:pStyle w:val="ListParagraph"/>
              <w:spacing w:line="360" w:lineRule="auto"/>
              <w:ind w:left="0"/>
              <w:jc w:val="center"/>
              <w:rPr>
                <w:bCs/>
              </w:rPr>
            </w:pPr>
            <w:r w:rsidRPr="00DB4D51">
              <w:rPr>
                <w:bCs/>
              </w:rPr>
              <w:t>Mô tả</w:t>
            </w:r>
          </w:p>
        </w:tc>
        <w:tc>
          <w:tcPr>
            <w:tcW w:w="2054"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69FE3B60" w14:textId="77777777" w:rsidR="00C90C6B" w:rsidRPr="00DB4D51" w:rsidRDefault="00C90C6B" w:rsidP="00D229E7">
            <w:pPr>
              <w:pStyle w:val="ListParagraph"/>
              <w:ind w:left="0"/>
              <w:jc w:val="center"/>
              <w:rPr>
                <w:bCs/>
              </w:rPr>
            </w:pPr>
            <w:r w:rsidRPr="00DB4D51">
              <w:rPr>
                <w:bCs/>
              </w:rPr>
              <w:t>Phương thức</w:t>
            </w:r>
          </w:p>
          <w:p w14:paraId="5938C9D5"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72A3E929" w14:textId="77777777" w:rsidR="00C90C6B" w:rsidRPr="00DB4D51" w:rsidRDefault="00C90C6B" w:rsidP="00D229E7">
            <w:pPr>
              <w:pStyle w:val="ListParagraph"/>
              <w:ind w:left="0"/>
              <w:jc w:val="center"/>
              <w:rPr>
                <w:bCs/>
              </w:rPr>
            </w:pPr>
            <w:r w:rsidRPr="00DB4D51">
              <w:rPr>
                <w:bCs/>
              </w:rPr>
              <w:t>Ghi chú</w:t>
            </w:r>
          </w:p>
        </w:tc>
      </w:tr>
      <w:tr w:rsidR="00C90C6B" w:rsidRPr="00DB4D51" w14:paraId="4A37E124" w14:textId="77777777" w:rsidTr="00813556">
        <w:trPr>
          <w:trHeight w:val="909"/>
        </w:trPr>
        <w:tc>
          <w:tcPr>
            <w:tcW w:w="470" w:type="dxa"/>
            <w:vMerge/>
            <w:tcBorders>
              <w:top w:val="single" w:sz="6" w:space="0" w:color="000080"/>
              <w:left w:val="single" w:sz="6" w:space="0" w:color="000080"/>
              <w:bottom w:val="single" w:sz="6" w:space="0" w:color="000080"/>
              <w:right w:val="single" w:sz="6" w:space="0" w:color="000080"/>
            </w:tcBorders>
            <w:vAlign w:val="center"/>
            <w:hideMark/>
          </w:tcPr>
          <w:p w14:paraId="241A7FC3" w14:textId="77777777" w:rsidR="00C90C6B" w:rsidRPr="00DB4D51" w:rsidRDefault="00C90C6B" w:rsidP="00D229E7">
            <w:pPr>
              <w:jc w:val="center"/>
              <w:rPr>
                <w:rFonts w:ascii="Times New Roman" w:hAnsi="Times New Roman" w:cs="Times New Roman"/>
                <w:bCs/>
                <w:noProof/>
                <w:sz w:val="24"/>
                <w:szCs w:val="24"/>
              </w:rPr>
            </w:pPr>
          </w:p>
        </w:tc>
        <w:tc>
          <w:tcPr>
            <w:tcW w:w="3519" w:type="dxa"/>
            <w:vMerge/>
            <w:tcBorders>
              <w:top w:val="single" w:sz="6" w:space="0" w:color="000080"/>
              <w:left w:val="single" w:sz="6" w:space="0" w:color="000080"/>
              <w:bottom w:val="single" w:sz="6" w:space="0" w:color="000080"/>
              <w:right w:val="single" w:sz="6" w:space="0" w:color="000080"/>
            </w:tcBorders>
            <w:vAlign w:val="center"/>
            <w:hideMark/>
          </w:tcPr>
          <w:p w14:paraId="27A4324F" w14:textId="77777777" w:rsidR="00C90C6B" w:rsidRPr="00DB4D51" w:rsidRDefault="00C90C6B" w:rsidP="00D229E7">
            <w:pPr>
              <w:jc w:val="both"/>
              <w:rPr>
                <w:rFonts w:ascii="Times New Roman" w:hAnsi="Times New Roman" w:cs="Times New Roman"/>
                <w:b/>
                <w:bCs/>
                <w:noProof/>
                <w:sz w:val="24"/>
                <w:szCs w:val="24"/>
              </w:rPr>
            </w:pPr>
          </w:p>
        </w:tc>
        <w:tc>
          <w:tcPr>
            <w:tcW w:w="3154" w:type="dxa"/>
            <w:vMerge/>
            <w:tcBorders>
              <w:top w:val="single" w:sz="6" w:space="0" w:color="000080"/>
              <w:left w:val="single" w:sz="6" w:space="0" w:color="000080"/>
              <w:bottom w:val="single" w:sz="6" w:space="0" w:color="000080"/>
              <w:right w:val="single" w:sz="6" w:space="0" w:color="000080"/>
            </w:tcBorders>
            <w:vAlign w:val="center"/>
            <w:hideMark/>
          </w:tcPr>
          <w:p w14:paraId="612ACBB3"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D58B69" w14:textId="77777777" w:rsidR="00C90C6B" w:rsidRPr="00DB4D51" w:rsidRDefault="00C90C6B" w:rsidP="00D229E7">
            <w:pPr>
              <w:pStyle w:val="ListParagraph"/>
              <w:ind w:left="0"/>
              <w:jc w:val="center"/>
              <w:rPr>
                <w:bCs/>
              </w:rPr>
            </w:pPr>
            <w:r w:rsidRPr="00DB4D51">
              <w:rPr>
                <w:bCs/>
              </w:rPr>
              <w:t>Làm mới</w:t>
            </w:r>
          </w:p>
        </w:tc>
        <w:tc>
          <w:tcPr>
            <w:tcW w:w="702"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8521EE0"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1774826" w14:textId="77777777" w:rsidR="00C90C6B" w:rsidRPr="00DB4D51" w:rsidRDefault="00C90C6B" w:rsidP="00D229E7">
            <w:pPr>
              <w:pStyle w:val="ListParagraph"/>
              <w:ind w:left="0"/>
              <w:jc w:val="center"/>
              <w:rPr>
                <w:bCs/>
              </w:rPr>
            </w:pPr>
            <w:r w:rsidRPr="00DB4D51">
              <w:rPr>
                <w:bCs/>
              </w:rPr>
              <w:t>Tái</w:t>
            </w:r>
          </w:p>
          <w:p w14:paraId="1817AC4E"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F39DF49" w14:textId="77777777" w:rsidR="00C90C6B" w:rsidRPr="00DB4D51" w:rsidRDefault="00C90C6B" w:rsidP="00D229E7">
            <w:pPr>
              <w:rPr>
                <w:rFonts w:ascii="Times New Roman" w:hAnsi="Times New Roman" w:cs="Times New Roman"/>
                <w:bCs/>
                <w:noProof/>
                <w:sz w:val="24"/>
                <w:szCs w:val="24"/>
              </w:rPr>
            </w:pPr>
          </w:p>
        </w:tc>
      </w:tr>
      <w:tr w:rsidR="00C90C6B" w:rsidRPr="00DB4D51" w14:paraId="35BE59B1"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CC4F1F3"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0A82E93F" w14:textId="548A1073" w:rsidR="00C90C6B" w:rsidRPr="00DB4D51" w:rsidRDefault="00813556"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Đăng nhập vào hệ thống Terra</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B3AD3ED"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1143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D1A27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052FF2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B137D64"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D160F30"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6283B89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724D31CC" w14:textId="2A4FB11B"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167C611D" w14:textId="69293711"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Vùng </w:t>
            </w:r>
            <w:r w:rsidR="00813556" w:rsidRPr="00DB4D51">
              <w:rPr>
                <w:rFonts w:ascii="Times New Roman" w:hAnsi="Times New Roman" w:cs="Times New Roman"/>
                <w:sz w:val="24"/>
                <w:szCs w:val="24"/>
              </w:rPr>
              <w:t xml:space="preserve">hiển thị các thông tin </w:t>
            </w:r>
            <w:r w:rsidR="00813556" w:rsidRPr="00DB4D51">
              <w:rPr>
                <w:rFonts w:ascii="Times New Roman" w:hAnsi="Times New Roman" w:cs="Times New Roman"/>
                <w:sz w:val="24"/>
                <w:szCs w:val="24"/>
              </w:rPr>
              <w:lastRenderedPageBreak/>
              <w:t>đăng nhập</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CA64EB5"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3263FE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D6F86E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3A97D012"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76CB3F9A" w14:textId="77777777" w:rsidTr="00813556">
        <w:trPr>
          <w:trHeight w:val="484"/>
        </w:trPr>
        <w:tc>
          <w:tcPr>
            <w:tcW w:w="470" w:type="dxa"/>
            <w:tcBorders>
              <w:top w:val="single" w:sz="6" w:space="0" w:color="000080"/>
              <w:left w:val="single" w:sz="6" w:space="0" w:color="000080"/>
              <w:bottom w:val="single" w:sz="6" w:space="0" w:color="000080"/>
              <w:right w:val="single" w:sz="6" w:space="0" w:color="000080"/>
            </w:tcBorders>
            <w:vAlign w:val="center"/>
          </w:tcPr>
          <w:p w14:paraId="02519DA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101AA56E" w14:textId="5AC37906"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Nút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69492D8D" w14:textId="0D316056"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Sau khi robot nhập thông tin đăng nhập vào các trư</w:t>
            </w:r>
            <w:r w:rsidR="005D35DC" w:rsidRPr="00DB4D51">
              <w:rPr>
                <w:rFonts w:ascii="Times New Roman" w:hAnsi="Times New Roman" w:cs="Times New Roman"/>
                <w:sz w:val="24"/>
                <w:szCs w:val="24"/>
              </w:rPr>
              <w:t>ờ</w:t>
            </w:r>
            <w:r w:rsidRPr="00DB4D51">
              <w:rPr>
                <w:rFonts w:ascii="Times New Roman" w:hAnsi="Times New Roman" w:cs="Times New Roman"/>
                <w:sz w:val="24"/>
                <w:szCs w:val="24"/>
              </w:rPr>
              <w:t>ng tương ứng ở vùng thông tin thì robot sẽ tiếp tục click nút Đăng nhập để xác nhận đăng nhập vào hệ th</w:t>
            </w:r>
            <w:r w:rsidR="003821E6" w:rsidRPr="00DB4D51">
              <w:rPr>
                <w:rFonts w:ascii="Times New Roman" w:hAnsi="Times New Roman" w:cs="Times New Roman"/>
                <w:sz w:val="24"/>
                <w:szCs w:val="24"/>
              </w:rPr>
              <w:t>ố</w:t>
            </w:r>
            <w:r w:rsidRPr="00DB4D51">
              <w:rPr>
                <w:rFonts w:ascii="Times New Roman" w:hAnsi="Times New Roman" w:cs="Times New Roman"/>
                <w:sz w:val="24"/>
                <w:szCs w:val="24"/>
              </w:rPr>
              <w:t>ng Terra</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7655AB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46568FF9"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01DE2DB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438C41F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16AFF10" w14:textId="77777777" w:rsidTr="00813556">
        <w:tc>
          <w:tcPr>
            <w:tcW w:w="470"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FEBF1E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19"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9ABF52C" w14:textId="1D836DA6" w:rsidR="00C90C6B" w:rsidRPr="00DB4D51" w:rsidRDefault="00813556"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Đăng nhập vào hệ thống BHXH</w:t>
            </w:r>
          </w:p>
        </w:tc>
        <w:tc>
          <w:tcPr>
            <w:tcW w:w="315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4E9730D"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AEF79E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025B93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23F425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FE0781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7C6CC64F"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40C7EF51"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134BC7C" w14:textId="2D8CC14D"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đăng nhập</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6F2FB484" w14:textId="4383C850"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Vùng hiển thị các thông tin đăng nhập</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142D1322"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2043B77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0E278A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6B3C1E8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1B07B6A6"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7400C2C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5C3E2749" w14:textId="07D8CAA1" w:rsidR="00C90C6B" w:rsidRPr="00DB4D51" w:rsidRDefault="00C90C6B"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813556" w:rsidRPr="00DB4D51">
              <w:rPr>
                <w:rFonts w:ascii="Times New Roman" w:hAnsi="Times New Roman" w:cs="Times New Roman"/>
                <w:sz w:val="24"/>
                <w:szCs w:val="24"/>
              </w:rPr>
              <w:t>Thông tin Cap</w:t>
            </w:r>
            <w:r w:rsidR="00512E01" w:rsidRPr="00DB4D51">
              <w:rPr>
                <w:rFonts w:ascii="Times New Roman" w:hAnsi="Times New Roman" w:cs="Times New Roman"/>
                <w:sz w:val="24"/>
                <w:szCs w:val="24"/>
              </w:rPr>
              <w:t>t</w:t>
            </w:r>
            <w:r w:rsidR="00813556" w:rsidRPr="00DB4D51">
              <w:rPr>
                <w:rFonts w:ascii="Times New Roman" w:hAnsi="Times New Roman" w:cs="Times New Roman"/>
                <w:sz w:val="24"/>
                <w:szCs w:val="24"/>
              </w:rPr>
              <w:t>cha</w:t>
            </w:r>
            <w:r w:rsidRPr="00DB4D51">
              <w:rPr>
                <w:rFonts w:ascii="Times New Roman" w:hAnsi="Times New Roman" w:cs="Times New Roman"/>
                <w:sz w:val="24"/>
                <w:szCs w:val="24"/>
              </w:rPr>
              <w:t>]</w:t>
            </w:r>
          </w:p>
        </w:tc>
        <w:tc>
          <w:tcPr>
            <w:tcW w:w="3154" w:type="dxa"/>
            <w:tcBorders>
              <w:top w:val="single" w:sz="6" w:space="0" w:color="000080"/>
              <w:left w:val="single" w:sz="6" w:space="0" w:color="000080"/>
              <w:bottom w:val="single" w:sz="6" w:space="0" w:color="000080"/>
              <w:right w:val="single" w:sz="6" w:space="0" w:color="000080"/>
            </w:tcBorders>
          </w:tcPr>
          <w:p w14:paraId="5775FC40" w14:textId="6702AA78" w:rsidR="00C90C6B" w:rsidRPr="00DB4D51" w:rsidRDefault="00813556"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Vùng hiển thị dữ liệu </w:t>
            </w:r>
            <w:r w:rsidR="00581280" w:rsidRPr="00DB4D51">
              <w:rPr>
                <w:rFonts w:ascii="Times New Roman" w:hAnsi="Times New Roman" w:cs="Times New Roman"/>
                <w:sz w:val="24"/>
                <w:szCs w:val="24"/>
              </w:rPr>
              <w:t>captcha</w:t>
            </w:r>
            <w:r w:rsidR="001E1618"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645B1032" w14:textId="79A8AF43" w:rsidR="00C90C6B" w:rsidRPr="00DB4D51" w:rsidRDefault="00813556"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2" w:type="dxa"/>
            <w:tcBorders>
              <w:top w:val="single" w:sz="6" w:space="0" w:color="000080"/>
              <w:left w:val="single" w:sz="6" w:space="0" w:color="000080"/>
              <w:bottom w:val="single" w:sz="6" w:space="0" w:color="000080"/>
              <w:right w:val="single" w:sz="6" w:space="0" w:color="000080"/>
            </w:tcBorders>
            <w:vAlign w:val="center"/>
          </w:tcPr>
          <w:p w14:paraId="14892C0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D6BB90D" w14:textId="5758A91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8A708C1"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813556" w:rsidRPr="00DB4D51" w14:paraId="1E2A95BA" w14:textId="77777777" w:rsidTr="00813556">
        <w:tc>
          <w:tcPr>
            <w:tcW w:w="470" w:type="dxa"/>
            <w:tcBorders>
              <w:top w:val="single" w:sz="6" w:space="0" w:color="000080"/>
              <w:left w:val="single" w:sz="6" w:space="0" w:color="000080"/>
              <w:bottom w:val="single" w:sz="6" w:space="0" w:color="000080"/>
              <w:right w:val="single" w:sz="6" w:space="0" w:color="000080"/>
            </w:tcBorders>
            <w:vAlign w:val="center"/>
          </w:tcPr>
          <w:p w14:paraId="2B316FB6"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3519" w:type="dxa"/>
            <w:tcBorders>
              <w:top w:val="single" w:sz="6" w:space="0" w:color="000080"/>
              <w:left w:val="single" w:sz="6" w:space="0" w:color="000080"/>
              <w:bottom w:val="single" w:sz="6" w:space="0" w:color="000080"/>
              <w:right w:val="single" w:sz="6" w:space="0" w:color="000080"/>
            </w:tcBorders>
          </w:tcPr>
          <w:p w14:paraId="229774AF" w14:textId="29F95E0F" w:rsidR="00813556" w:rsidRPr="00DB4D51" w:rsidRDefault="00813556"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[Nút Đăng nhập]</w:t>
            </w:r>
          </w:p>
        </w:tc>
        <w:tc>
          <w:tcPr>
            <w:tcW w:w="3154" w:type="dxa"/>
            <w:tcBorders>
              <w:top w:val="single" w:sz="6" w:space="0" w:color="000080"/>
              <w:left w:val="single" w:sz="6" w:space="0" w:color="000080"/>
              <w:bottom w:val="single" w:sz="6" w:space="0" w:color="000080"/>
              <w:right w:val="single" w:sz="6" w:space="0" w:color="000080"/>
            </w:tcBorders>
          </w:tcPr>
          <w:p w14:paraId="27640FB4" w14:textId="0CA45719" w:rsidR="00813556" w:rsidRPr="00DB4D51" w:rsidRDefault="00813556" w:rsidP="00813556">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Sau khi robot nhập thông tin đăng nhập vào các trư</w:t>
            </w:r>
            <w:r w:rsidR="00305E63" w:rsidRPr="00DB4D51">
              <w:rPr>
                <w:rFonts w:ascii="Times New Roman" w:hAnsi="Times New Roman" w:cs="Times New Roman"/>
                <w:sz w:val="24"/>
                <w:szCs w:val="24"/>
              </w:rPr>
              <w:t>ờ</w:t>
            </w:r>
            <w:r w:rsidRPr="00DB4D51">
              <w:rPr>
                <w:rFonts w:ascii="Times New Roman" w:hAnsi="Times New Roman" w:cs="Times New Roman"/>
                <w:sz w:val="24"/>
                <w:szCs w:val="24"/>
              </w:rPr>
              <w:t>ng tương ứng ở vùng thông tin c</w:t>
            </w:r>
            <w:r w:rsidR="00E36E33" w:rsidRPr="00DB4D51">
              <w:rPr>
                <w:rFonts w:ascii="Times New Roman" w:hAnsi="Times New Roman" w:cs="Times New Roman"/>
                <w:sz w:val="24"/>
                <w:szCs w:val="24"/>
              </w:rPr>
              <w:t>ần</w:t>
            </w:r>
            <w:r w:rsidRPr="00DB4D51">
              <w:rPr>
                <w:rFonts w:ascii="Times New Roman" w:hAnsi="Times New Roman" w:cs="Times New Roman"/>
                <w:sz w:val="24"/>
                <w:szCs w:val="24"/>
              </w:rPr>
              <w:t xml:space="preserve"> nhập dữ liệu cap</w:t>
            </w:r>
            <w:r w:rsidR="003E1603" w:rsidRPr="00DB4D51">
              <w:rPr>
                <w:rFonts w:ascii="Times New Roman" w:hAnsi="Times New Roman" w:cs="Times New Roman"/>
                <w:sz w:val="24"/>
                <w:szCs w:val="24"/>
              </w:rPr>
              <w:t>t</w:t>
            </w:r>
            <w:r w:rsidRPr="00DB4D51">
              <w:rPr>
                <w:rFonts w:ascii="Times New Roman" w:hAnsi="Times New Roman" w:cs="Times New Roman"/>
                <w:sz w:val="24"/>
                <w:szCs w:val="24"/>
              </w:rPr>
              <w:t xml:space="preserve">cha (dữ liệu này đã được </w:t>
            </w:r>
            <w:r w:rsidR="00006A8B" w:rsidRPr="00DB4D51">
              <w:rPr>
                <w:rFonts w:ascii="Times New Roman" w:hAnsi="Times New Roman" w:cs="Times New Roman"/>
                <w:sz w:val="24"/>
                <w:szCs w:val="24"/>
              </w:rPr>
              <w:t>xử lý</w:t>
            </w:r>
            <w:r w:rsidRPr="00DB4D51">
              <w:rPr>
                <w:rFonts w:ascii="Times New Roman" w:hAnsi="Times New Roman" w:cs="Times New Roman"/>
                <w:sz w:val="24"/>
                <w:szCs w:val="24"/>
              </w:rPr>
              <w:t>) thì robot sẽ tiếp tục click nút Đăng nhập để xác nhận đăng nhập vào hệ thống BHXH</w:t>
            </w:r>
            <w:r w:rsidR="0003495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44BB33B9"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702" w:type="dxa"/>
            <w:tcBorders>
              <w:top w:val="single" w:sz="6" w:space="0" w:color="000080"/>
              <w:left w:val="single" w:sz="6" w:space="0" w:color="000080"/>
              <w:bottom w:val="single" w:sz="6" w:space="0" w:color="000080"/>
              <w:right w:val="single" w:sz="6" w:space="0" w:color="000080"/>
            </w:tcBorders>
            <w:vAlign w:val="center"/>
          </w:tcPr>
          <w:p w14:paraId="5CBC170C" w14:textId="77777777" w:rsidR="00813556" w:rsidRPr="00DB4D51" w:rsidRDefault="00813556"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6CD1535" w14:textId="7F5B5B53" w:rsidR="00813556" w:rsidRPr="00DB4D51" w:rsidRDefault="00813556"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576" w:type="dxa"/>
            <w:tcBorders>
              <w:top w:val="single" w:sz="6" w:space="0" w:color="000080"/>
              <w:left w:val="single" w:sz="6" w:space="0" w:color="000080"/>
              <w:bottom w:val="single" w:sz="6" w:space="0" w:color="000080"/>
              <w:right w:val="single" w:sz="6" w:space="0" w:color="000080"/>
            </w:tcBorders>
          </w:tcPr>
          <w:p w14:paraId="74B350AB" w14:textId="77777777" w:rsidR="00813556" w:rsidRPr="00DB4D51" w:rsidRDefault="00813556" w:rsidP="00D229E7">
            <w:pPr>
              <w:spacing w:before="100" w:beforeAutospacing="1" w:after="100" w:afterAutospacing="1"/>
              <w:rPr>
                <w:rFonts w:ascii="Times New Roman" w:hAnsi="Times New Roman" w:cs="Times New Roman"/>
                <w:sz w:val="24"/>
                <w:szCs w:val="24"/>
              </w:rPr>
            </w:pPr>
          </w:p>
        </w:tc>
      </w:tr>
    </w:tbl>
    <w:p w14:paraId="514F3FD8" w14:textId="77777777" w:rsidR="00C90C6B" w:rsidRPr="00DB4D51" w:rsidRDefault="00C90C6B" w:rsidP="00C90C6B">
      <w:pPr>
        <w:spacing w:line="240" w:lineRule="auto"/>
        <w:ind w:left="720"/>
        <w:jc w:val="both"/>
        <w:rPr>
          <w:rFonts w:ascii="Times New Roman" w:hAnsi="Times New Roman" w:cs="Times New Roman"/>
          <w:sz w:val="24"/>
          <w:szCs w:val="24"/>
        </w:rPr>
      </w:pPr>
    </w:p>
    <w:p w14:paraId="68512F76" w14:textId="165ACACC" w:rsidR="00C90C6B" w:rsidRPr="00DB4D51" w:rsidRDefault="00C90C6B" w:rsidP="002C506A">
      <w:pPr>
        <w:pStyle w:val="Heading2"/>
        <w:numPr>
          <w:ilvl w:val="0"/>
          <w:numId w:val="19"/>
        </w:numPr>
        <w:spacing w:line="276" w:lineRule="auto"/>
        <w:rPr>
          <w:rFonts w:cs="Times New Roman"/>
          <w:szCs w:val="28"/>
        </w:rPr>
      </w:pPr>
      <w:bookmarkStart w:id="65" w:name="_Toc86065240"/>
      <w:r w:rsidRPr="00DB4D51">
        <w:rPr>
          <w:rFonts w:cs="Times New Roman"/>
          <w:szCs w:val="28"/>
        </w:rPr>
        <w:t xml:space="preserve">Chức năng </w:t>
      </w:r>
      <w:r w:rsidR="00D95F84" w:rsidRPr="00DB4D51">
        <w:rPr>
          <w:rFonts w:cs="Times New Roman"/>
          <w:szCs w:val="28"/>
        </w:rPr>
        <w:t>Quét dữ liệu</w:t>
      </w:r>
      <w:bookmarkEnd w:id="65"/>
    </w:p>
    <w:p w14:paraId="0D96B496" w14:textId="77777777"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4.1. Giới thiệu</w:t>
      </w:r>
    </w:p>
    <w:p w14:paraId="699A957D" w14:textId="4158CE52" w:rsidR="00C90C6B" w:rsidRPr="00DB4D51" w:rsidRDefault="00C90C6B" w:rsidP="002C506A">
      <w:pPr>
        <w:pStyle w:val="ListParagraph"/>
        <w:numPr>
          <w:ilvl w:val="0"/>
          <w:numId w:val="5"/>
        </w:numPr>
        <w:spacing w:after="160" w:line="259" w:lineRule="auto"/>
        <w:jc w:val="both"/>
        <w:rPr>
          <w:ins w:id="66" w:author="TU NGUYEN ANH" w:date="2021-08-19T09:58:00Z"/>
        </w:rPr>
      </w:pPr>
      <w:r w:rsidRPr="00DB4D51">
        <w:t>Mục tiêu: Tạo</w:t>
      </w:r>
      <w:r w:rsidR="005C226C" w:rsidRPr="00DB4D51">
        <w:t xml:space="preserve"> robot thực hiện chức năng Quét dữ liệu để tìm kiếm và lấy thông tin hồ sơ</w:t>
      </w:r>
      <w:r w:rsidR="00581280" w:rsidRPr="00DB4D51">
        <w:t>.</w:t>
      </w:r>
      <w:r w:rsidR="00FE383A" w:rsidRPr="00DB4D51">
        <w:t xml:space="preserve"> </w:t>
      </w:r>
      <w:ins w:id="67" w:author="TU NGUYEN ANH" w:date="2021-08-19T09:58:00Z">
        <w:r w:rsidR="007279D4" w:rsidRPr="00DB4D51">
          <w:t>Robot sẽ chạy theo tùy chọn cấu hình được người dùng thiết lập bao gồm:</w:t>
        </w:r>
      </w:ins>
      <w:del w:id="68" w:author="TU NGUYEN ANH" w:date="2021-08-19T09:58:00Z">
        <w:r w:rsidR="00FE383A" w:rsidRPr="00DB4D51" w:rsidDel="007279D4">
          <w:delText>Robot sẽ chạy quét liên tục mỗi ngày/ 1 lần vào khung giờ 8:00 cố định hằng ngày</w:delText>
        </w:r>
        <w:r w:rsidR="003B512D" w:rsidRPr="00DB4D51" w:rsidDel="007279D4">
          <w:delText xml:space="preserve"> </w:delText>
        </w:r>
        <w:r w:rsidR="00C71EAC" w:rsidRPr="00DB4D51" w:rsidDel="007279D4">
          <w:delText xml:space="preserve">(hoặc </w:delText>
        </w:r>
        <w:r w:rsidR="003B512D" w:rsidRPr="00DB4D51" w:rsidDel="007279D4">
          <w:delText>thời gian có thể tùy chọn do người dùng thiết lập</w:delText>
        </w:r>
        <w:r w:rsidR="00C71EAC" w:rsidRPr="00DB4D51" w:rsidDel="007279D4">
          <w:delText>)</w:delText>
        </w:r>
        <w:r w:rsidR="003B512D" w:rsidRPr="00DB4D51" w:rsidDel="007279D4">
          <w:delText>.</w:delText>
        </w:r>
      </w:del>
    </w:p>
    <w:p w14:paraId="06EFEB52" w14:textId="6F3D80B6" w:rsidR="007279D4" w:rsidRPr="00DB4D51" w:rsidRDefault="007279D4" w:rsidP="007279D4">
      <w:pPr>
        <w:pStyle w:val="ListParagraph"/>
        <w:spacing w:after="160" w:line="259" w:lineRule="auto"/>
        <w:ind w:left="1080"/>
        <w:jc w:val="both"/>
        <w:rPr>
          <w:ins w:id="69" w:author="TU NGUYEN ANH" w:date="2021-08-19T09:59:00Z"/>
        </w:rPr>
      </w:pPr>
      <w:ins w:id="70" w:author="TU NGUYEN ANH" w:date="2021-08-19T09:58:00Z">
        <w:r w:rsidRPr="00DB4D51">
          <w:t>+ Chạy vào một th</w:t>
        </w:r>
      </w:ins>
      <w:ins w:id="71" w:author="TU NGUYEN ANH" w:date="2021-08-19T09:59:00Z">
        <w:r w:rsidRPr="00DB4D51">
          <w:t>ời gian cố định.</w:t>
        </w:r>
      </w:ins>
    </w:p>
    <w:p w14:paraId="257FA760" w14:textId="2439CB02" w:rsidR="007279D4" w:rsidRPr="00DB4D51" w:rsidRDefault="007279D4">
      <w:pPr>
        <w:pStyle w:val="ListParagraph"/>
        <w:spacing w:after="160" w:line="259" w:lineRule="auto"/>
        <w:ind w:left="1080"/>
        <w:jc w:val="both"/>
        <w:pPrChange w:id="72" w:author="TU NGUYEN ANH" w:date="2021-08-19T09:58:00Z">
          <w:pPr>
            <w:pStyle w:val="ListParagraph"/>
            <w:numPr>
              <w:numId w:val="5"/>
            </w:numPr>
            <w:spacing w:after="160" w:line="259" w:lineRule="auto"/>
            <w:ind w:left="1080" w:hanging="360"/>
            <w:jc w:val="both"/>
          </w:pPr>
        </w:pPrChange>
      </w:pPr>
      <w:ins w:id="73" w:author="TU NGUYEN ANH" w:date="2021-08-19T09:59:00Z">
        <w:r w:rsidRPr="00DB4D51">
          <w:t xml:space="preserve">+ Chạy realtime. (Trên mỗi máy chỉ thực hiện </w:t>
        </w:r>
      </w:ins>
      <w:ins w:id="74" w:author="TU NGUYEN ANH" w:date="2021-08-19T10:00:00Z">
        <w:r w:rsidRPr="00DB4D51">
          <w:t>một hồ sơ tại một thời điểm</w:t>
        </w:r>
      </w:ins>
      <w:ins w:id="75" w:author="TU NGUYEN ANH" w:date="2021-08-19T09:59:00Z">
        <w:r w:rsidRPr="00DB4D51">
          <w:t>)</w:t>
        </w:r>
      </w:ins>
    </w:p>
    <w:p w14:paraId="6A65C2AF" w14:textId="00E4EB32" w:rsidR="00C90C6B" w:rsidRPr="00DB4D51" w:rsidRDefault="00C90C6B" w:rsidP="002C506A">
      <w:pPr>
        <w:pStyle w:val="ListParagraph"/>
        <w:numPr>
          <w:ilvl w:val="0"/>
          <w:numId w:val="5"/>
        </w:numPr>
        <w:spacing w:after="160" w:line="259" w:lineRule="auto"/>
        <w:jc w:val="both"/>
      </w:pPr>
      <w:r w:rsidRPr="00DB4D51">
        <w:t xml:space="preserve">Chức năng: </w:t>
      </w:r>
      <w:r w:rsidR="00D95F84" w:rsidRPr="00DB4D51">
        <w:t>RPA Quét dữ liệu hệ thống</w:t>
      </w:r>
      <w:r w:rsidR="00561021" w:rsidRPr="00DB4D51">
        <w:t>.</w:t>
      </w:r>
    </w:p>
    <w:p w14:paraId="5CEAB174" w14:textId="625DF030" w:rsidR="00C90C6B" w:rsidRPr="00DB4D51" w:rsidRDefault="00C90C6B" w:rsidP="002C506A">
      <w:pPr>
        <w:pStyle w:val="ListParagraph"/>
        <w:numPr>
          <w:ilvl w:val="0"/>
          <w:numId w:val="5"/>
        </w:numPr>
        <w:spacing w:after="160" w:line="259" w:lineRule="auto"/>
        <w:jc w:val="both"/>
        <w:rPr>
          <w:b/>
        </w:rPr>
      </w:pPr>
      <w:r w:rsidRPr="00DB4D51">
        <w:t xml:space="preserve">Nghiệp vụ chính: </w:t>
      </w:r>
      <w:r w:rsidR="00D95F84" w:rsidRPr="00DB4D51">
        <w:t>Tìm kiếm hồ sơ và Lấy thống tin hồ sơ</w:t>
      </w:r>
      <w:r w:rsidR="00B456C0" w:rsidRPr="00DB4D51">
        <w:t>.</w:t>
      </w:r>
    </w:p>
    <w:p w14:paraId="32A68EFA" w14:textId="6FCAC43D" w:rsidR="00C90C6B" w:rsidRPr="00DB4D51" w:rsidRDefault="00C90C6B" w:rsidP="00C90C6B">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4.2. Use Case</w:t>
      </w:r>
    </w:p>
    <w:p w14:paraId="3AC7CC83" w14:textId="6CE6D596" w:rsidR="00C90C6B" w:rsidRPr="00DB4D51" w:rsidRDefault="005C226C" w:rsidP="005C226C">
      <w:pPr>
        <w:ind w:left="720"/>
        <w:jc w:val="center"/>
        <w:rPr>
          <w:rFonts w:ascii="Times New Roman" w:hAnsi="Times New Roman" w:cs="Times New Roman"/>
          <w:sz w:val="24"/>
          <w:szCs w:val="24"/>
        </w:rPr>
      </w:pPr>
      <w:r w:rsidRPr="00DB4D51">
        <w:rPr>
          <w:rFonts w:ascii="Times New Roman" w:hAnsi="Times New Roman" w:cs="Times New Roman"/>
          <w:noProof/>
          <w:sz w:val="24"/>
          <w:szCs w:val="24"/>
          <w:lang w:eastAsia="ja-JP"/>
        </w:rPr>
        <w:drawing>
          <wp:inline distT="0" distB="0" distL="0" distR="0" wp14:anchorId="6E9CC1EB" wp14:editId="4B88C9A9">
            <wp:extent cx="4337913" cy="1752247"/>
            <wp:effectExtent l="0" t="0" r="571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38810" cy="1752610"/>
                    </a:xfrm>
                    <a:prstGeom prst="rect">
                      <a:avLst/>
                    </a:prstGeom>
                  </pic:spPr>
                </pic:pic>
              </a:graphicData>
            </a:graphic>
          </wp:inline>
        </w:drawing>
      </w:r>
    </w:p>
    <w:p w14:paraId="1DFD8034" w14:textId="50795046" w:rsidR="00C90C6B" w:rsidRPr="00DB4D51" w:rsidRDefault="005C226C" w:rsidP="002C506A">
      <w:pPr>
        <w:pStyle w:val="ListParagraph"/>
        <w:numPr>
          <w:ilvl w:val="0"/>
          <w:numId w:val="5"/>
        </w:numPr>
        <w:spacing w:after="160" w:line="259" w:lineRule="auto"/>
        <w:jc w:val="both"/>
      </w:pPr>
      <w:r w:rsidRPr="00DB4D51">
        <w:t>Robot thực hiện chức năng Quét dữ liệu</w:t>
      </w:r>
      <w:r w:rsidR="00B4534B" w:rsidRPr="00DB4D51">
        <w:t>.</w:t>
      </w:r>
    </w:p>
    <w:p w14:paraId="212C10BA" w14:textId="1C4A808B" w:rsidR="00C90C6B" w:rsidRPr="00DB4D51" w:rsidRDefault="00C90C6B" w:rsidP="00A733AE">
      <w:pPr>
        <w:ind w:left="720"/>
        <w:rPr>
          <w:rFonts w:ascii="Times New Roman" w:hAnsi="Times New Roman" w:cs="Times New Roman"/>
          <w:b/>
          <w:i/>
          <w:iCs/>
          <w:sz w:val="24"/>
        </w:rPr>
      </w:pPr>
      <w:r w:rsidRPr="00DB4D51">
        <w:rPr>
          <w:rFonts w:ascii="Times New Roman" w:hAnsi="Times New Roman" w:cs="Times New Roman"/>
          <w:b/>
          <w:i/>
          <w:iCs/>
          <w:sz w:val="24"/>
        </w:rPr>
        <w:t xml:space="preserve">4.3. Sơ đồ phân rã chức năng </w:t>
      </w:r>
      <w:r w:rsidRPr="00DB4D51">
        <w:rPr>
          <w:rFonts w:ascii="Times New Roman" w:hAnsi="Times New Roman" w:cs="Times New Roman"/>
          <w:b/>
          <w:i/>
          <w:iCs/>
          <w:sz w:val="24"/>
        </w:rPr>
        <w:tab/>
      </w:r>
    </w:p>
    <w:p w14:paraId="06700B11" w14:textId="69827134" w:rsidR="00914184" w:rsidRPr="00DB4D51" w:rsidRDefault="00914184" w:rsidP="00914184">
      <w:pPr>
        <w:rPr>
          <w:rFonts w:ascii="Times New Roman" w:hAnsi="Times New Roman" w:cs="Times New Roman"/>
        </w:rPr>
      </w:pPr>
    </w:p>
    <w:p w14:paraId="13654BB1" w14:textId="7ADCDA30" w:rsidR="00914184" w:rsidRPr="00DB4D51" w:rsidRDefault="00D95F84" w:rsidP="00F11142">
      <w:pPr>
        <w:jc w:val="center"/>
        <w:rPr>
          <w:rFonts w:ascii="Times New Roman" w:hAnsi="Times New Roman" w:cs="Times New Roman"/>
        </w:rPr>
      </w:pPr>
      <w:r w:rsidRPr="00DB4D51">
        <w:rPr>
          <w:rFonts w:ascii="Times New Roman" w:hAnsi="Times New Roman" w:cs="Times New Roman"/>
          <w:noProof/>
          <w:lang w:eastAsia="ja-JP"/>
        </w:rPr>
        <w:lastRenderedPageBreak/>
        <w:drawing>
          <wp:inline distT="0" distB="0" distL="0" distR="0" wp14:anchorId="05AB5AA7" wp14:editId="74D0F265">
            <wp:extent cx="4037991" cy="133868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42797" cy="1340274"/>
                    </a:xfrm>
                    <a:prstGeom prst="rect">
                      <a:avLst/>
                    </a:prstGeom>
                  </pic:spPr>
                </pic:pic>
              </a:graphicData>
            </a:graphic>
          </wp:inline>
        </w:drawing>
      </w:r>
    </w:p>
    <w:p w14:paraId="72E66544" w14:textId="77777777" w:rsidR="00914184" w:rsidRPr="00DB4D51" w:rsidRDefault="00914184" w:rsidP="00914184">
      <w:pPr>
        <w:rPr>
          <w:rFonts w:ascii="Times New Roman" w:hAnsi="Times New Roman" w:cs="Times New Roman"/>
        </w:rPr>
      </w:pPr>
    </w:p>
    <w:p w14:paraId="328A6E23" w14:textId="7F75AFD2" w:rsidR="00C90C6B" w:rsidRPr="00DB4D51" w:rsidRDefault="00C90C6B" w:rsidP="002C506A">
      <w:pPr>
        <w:pStyle w:val="ListParagraph"/>
        <w:numPr>
          <w:ilvl w:val="0"/>
          <w:numId w:val="5"/>
        </w:numPr>
      </w:pPr>
      <w:r w:rsidRPr="00DB4D51">
        <w:t xml:space="preserve">Vai trò </w:t>
      </w:r>
      <w:r w:rsidR="00D95F84" w:rsidRPr="00DB4D51">
        <w:t>Quét dữ liệu có 2 chức năng cơ bản</w:t>
      </w:r>
      <w:r w:rsidR="002E1620" w:rsidRPr="00DB4D51">
        <w:t>.</w:t>
      </w:r>
    </w:p>
    <w:p w14:paraId="0E796A50" w14:textId="4636DAEC" w:rsidR="00D95F84" w:rsidRPr="00DB4D51" w:rsidRDefault="00D95F84" w:rsidP="00C90C6B">
      <w:pPr>
        <w:pStyle w:val="ListParagraph"/>
        <w:ind w:left="1080"/>
      </w:pPr>
      <w:r w:rsidRPr="00DB4D51">
        <w:t xml:space="preserve">+ Tìm kiếm hồ sơ: Tìm kiếm những hồ sơ có trạng thái </w:t>
      </w:r>
      <w:r w:rsidR="008E3A80" w:rsidRPr="00DB4D51">
        <w:t>Đã phê duyệt</w:t>
      </w:r>
      <w:r w:rsidRPr="00DB4D51">
        <w:t xml:space="preserve"> trên hệ thống Terra</w:t>
      </w:r>
      <w:r w:rsidR="00CF22FB" w:rsidRPr="00DB4D51">
        <w:t>.</w:t>
      </w:r>
    </w:p>
    <w:p w14:paraId="6DA5821B" w14:textId="0677D69A" w:rsidR="00C90C6B" w:rsidRPr="00DB4D51" w:rsidRDefault="00D95F84" w:rsidP="00C90C6B">
      <w:pPr>
        <w:pStyle w:val="ListParagraph"/>
        <w:ind w:left="1080"/>
      </w:pPr>
      <w:r w:rsidRPr="00DB4D51">
        <w:t xml:space="preserve">+ Lấy thông tin hồ sơ: Lấy thông tin của </w:t>
      </w:r>
      <w:r w:rsidR="00006A8B" w:rsidRPr="00DB4D51">
        <w:t>những</w:t>
      </w:r>
      <w:r w:rsidRPr="00DB4D51">
        <w:t xml:space="preserve"> hồ sơ đã tìm kiếm thành công ở bước trên</w:t>
      </w:r>
      <w:r w:rsidR="00C90C6B" w:rsidRPr="00DB4D51">
        <w:t>.</w:t>
      </w:r>
    </w:p>
    <w:p w14:paraId="017D2545" w14:textId="77777777" w:rsidR="00C90C6B" w:rsidRPr="00DB4D51" w:rsidRDefault="00C90C6B" w:rsidP="00C90C6B">
      <w:pPr>
        <w:ind w:left="720"/>
        <w:rPr>
          <w:rFonts w:ascii="Times New Roman" w:hAnsi="Times New Roman" w:cs="Times New Roman"/>
          <w:b/>
          <w:i/>
          <w:sz w:val="24"/>
          <w:szCs w:val="24"/>
        </w:rPr>
      </w:pPr>
      <w:r w:rsidRPr="00DB4D51">
        <w:rPr>
          <w:rFonts w:ascii="Times New Roman" w:hAnsi="Times New Roman" w:cs="Times New Roman"/>
          <w:b/>
          <w:i/>
          <w:sz w:val="24"/>
          <w:szCs w:val="24"/>
        </w:rPr>
        <w:t>4.4. Các giao tiếp</w:t>
      </w:r>
    </w:p>
    <w:p w14:paraId="390B8B6D" w14:textId="7EA56B36" w:rsidR="00C90C6B" w:rsidRPr="00DB4D51" w:rsidRDefault="00234227" w:rsidP="002C506A">
      <w:pPr>
        <w:pStyle w:val="ListParagraph"/>
        <w:numPr>
          <w:ilvl w:val="0"/>
          <w:numId w:val="5"/>
        </w:numPr>
        <w:spacing w:after="160" w:line="259" w:lineRule="auto"/>
      </w:pPr>
      <w:r w:rsidRPr="00DB4D51">
        <w:t>Tìm kiếm và lấy dữ liệu lưu vào bộ nhớ tạm</w:t>
      </w:r>
      <w:r w:rsidR="00B260A4" w:rsidRPr="00DB4D51">
        <w:t>.</w:t>
      </w:r>
    </w:p>
    <w:p w14:paraId="0AF0B9C1" w14:textId="77777777" w:rsidR="00C90C6B" w:rsidRPr="00DB4D51" w:rsidRDefault="00C90C6B" w:rsidP="00C90C6B">
      <w:pPr>
        <w:ind w:left="720"/>
        <w:rPr>
          <w:rFonts w:ascii="Times New Roman" w:hAnsi="Times New Roman" w:cs="Times New Roman"/>
          <w:b/>
          <w:i/>
          <w:sz w:val="24"/>
          <w:szCs w:val="24"/>
        </w:rPr>
      </w:pPr>
      <w:r w:rsidRPr="00DB4D51">
        <w:rPr>
          <w:rFonts w:ascii="Times New Roman" w:hAnsi="Times New Roman" w:cs="Times New Roman"/>
          <w:b/>
          <w:i/>
          <w:sz w:val="24"/>
          <w:szCs w:val="24"/>
        </w:rPr>
        <w:t>4.5.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DB4D51" w14:paraId="263EB884"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012E84B" w14:textId="77777777" w:rsidR="00C90C6B" w:rsidRPr="00DB4D51" w:rsidRDefault="00C90C6B" w:rsidP="00D229E7">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667485"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590BBAD" w14:textId="77777777" w:rsidR="00C90C6B" w:rsidRPr="00DB4D51" w:rsidRDefault="00C90C6B" w:rsidP="00D229E7">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4C7CBFE1" w14:textId="77777777" w:rsidR="00C90C6B" w:rsidRPr="00DB4D51" w:rsidRDefault="00C90C6B" w:rsidP="00D229E7">
            <w:pPr>
              <w:pStyle w:val="ListParagraph"/>
              <w:ind w:left="0"/>
              <w:jc w:val="center"/>
              <w:rPr>
                <w:bCs/>
              </w:rPr>
            </w:pPr>
            <w:r w:rsidRPr="00DB4D51">
              <w:rPr>
                <w:bCs/>
              </w:rPr>
              <w:t>Phương thức</w:t>
            </w:r>
          </w:p>
          <w:p w14:paraId="68D9EF7B"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0BC52C3C" w14:textId="77777777" w:rsidR="00C90C6B" w:rsidRPr="00DB4D51" w:rsidRDefault="00C90C6B" w:rsidP="00D229E7">
            <w:pPr>
              <w:pStyle w:val="ListParagraph"/>
              <w:ind w:left="0"/>
              <w:jc w:val="center"/>
              <w:rPr>
                <w:bCs/>
              </w:rPr>
            </w:pPr>
            <w:r w:rsidRPr="00DB4D51">
              <w:rPr>
                <w:bCs/>
              </w:rPr>
              <w:t>Ghi chú</w:t>
            </w:r>
          </w:p>
        </w:tc>
      </w:tr>
      <w:tr w:rsidR="00C90C6B" w:rsidRPr="00DB4D51" w14:paraId="10E64F2C"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F3954B4" w14:textId="77777777" w:rsidR="00C90C6B" w:rsidRPr="00DB4D51"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6573526F" w14:textId="77777777" w:rsidR="00C90C6B" w:rsidRPr="00DB4D51"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142E4C63"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F352032" w14:textId="77777777" w:rsidR="00C90C6B" w:rsidRPr="00DB4D51" w:rsidRDefault="00C90C6B" w:rsidP="00D229E7">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420FAC7"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0416B40" w14:textId="77777777" w:rsidR="00C90C6B" w:rsidRPr="00DB4D51" w:rsidRDefault="00C90C6B" w:rsidP="00D229E7">
            <w:pPr>
              <w:pStyle w:val="ListParagraph"/>
              <w:ind w:left="0"/>
              <w:jc w:val="center"/>
              <w:rPr>
                <w:bCs/>
              </w:rPr>
            </w:pPr>
            <w:r w:rsidRPr="00DB4D51">
              <w:rPr>
                <w:bCs/>
              </w:rPr>
              <w:t>Tái</w:t>
            </w:r>
          </w:p>
          <w:p w14:paraId="28BC509E"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5B6D731F" w14:textId="77777777" w:rsidR="00C90C6B" w:rsidRPr="00DB4D51" w:rsidRDefault="00C90C6B" w:rsidP="00D229E7">
            <w:pPr>
              <w:rPr>
                <w:rFonts w:ascii="Times New Roman" w:hAnsi="Times New Roman" w:cs="Times New Roman"/>
                <w:bCs/>
                <w:noProof/>
                <w:sz w:val="24"/>
                <w:szCs w:val="24"/>
              </w:rPr>
            </w:pPr>
          </w:p>
        </w:tc>
      </w:tr>
      <w:tr w:rsidR="00C90C6B" w:rsidRPr="00DB4D51" w14:paraId="620B37E3"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E77F57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0B10D610" w14:textId="2E1C505E" w:rsidR="00C90C6B" w:rsidRPr="00DB4D51" w:rsidRDefault="00234227"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Tìm kiếm</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1FF0D2CB"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4D38B50"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2946688"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22E73F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B233DE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3BE1CA7"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636BDF4C"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C624CAA" w14:textId="0137CFBE" w:rsidR="00C90C6B" w:rsidRPr="00DB4D51" w:rsidRDefault="00C90C6B" w:rsidP="0023422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234227" w:rsidRPr="00DB4D51">
              <w:rPr>
                <w:rFonts w:ascii="Times New Roman" w:hAnsi="Times New Roman" w:cs="Times New Roman"/>
                <w:sz w:val="24"/>
                <w:szCs w:val="24"/>
              </w:rPr>
              <w:t>Tìm kiếm</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2223D85F" w14:textId="4099D08B" w:rsidR="00C90C6B" w:rsidRPr="00DB4D51" w:rsidRDefault="00234227"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sẽ quét toàn bộ hệ thống để tìm ra những hồ sơ có trạng thái là “</w:t>
            </w:r>
            <w:r w:rsidR="008E3A80" w:rsidRPr="00DB4D51">
              <w:rPr>
                <w:rFonts w:ascii="Times New Roman" w:hAnsi="Times New Roman" w:cs="Times New Roman"/>
                <w:sz w:val="24"/>
                <w:szCs w:val="24"/>
              </w:rPr>
              <w:t>Đã phê duyệt</w:t>
            </w:r>
            <w:r w:rsidRPr="00DB4D51">
              <w:rPr>
                <w:rFonts w:ascii="Times New Roman" w:hAnsi="Times New Roman" w:cs="Times New Roman"/>
                <w:sz w:val="24"/>
                <w:szCs w:val="24"/>
              </w:rPr>
              <w:t>”</w:t>
            </w:r>
            <w:r w:rsidR="00480CC2"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54307A58" w14:textId="0A1C547D" w:rsidR="00C90C6B" w:rsidRPr="00DB4D51" w:rsidRDefault="0023422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62D266E5"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CC252BB" w14:textId="7BE1E77E"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5ECAD39"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0332FA5"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595BAE9"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C307056" w14:textId="59013AF2" w:rsidR="00C90C6B" w:rsidRPr="00DB4D51" w:rsidRDefault="00234227"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 xml:space="preserve">Lấy thông tin </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952581A"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70AB48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0BBE1F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2D90C3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BB7408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8490EF5"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6B79434"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BBD3867" w14:textId="5867F625" w:rsidR="00C90C6B" w:rsidRPr="00DB4D51" w:rsidRDefault="00C90C6B" w:rsidP="0023422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234227" w:rsidRPr="00DB4D51">
              <w:rPr>
                <w:rFonts w:ascii="Times New Roman" w:hAnsi="Times New Roman" w:cs="Times New Roman"/>
                <w:sz w:val="24"/>
                <w:szCs w:val="24"/>
              </w:rPr>
              <w:t>Lấy thông tin</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5299306" w14:textId="33978216" w:rsidR="00C90C6B" w:rsidRPr="00DB4D51" w:rsidRDefault="00234227"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sẽ lấy thông tin kê khai của những hồ sơ đã tìm được ở Id 1, và lưu vào bộ nhớ tạm để thực hiện bước kế tiếp</w:t>
            </w:r>
            <w:r w:rsidR="00E30A9C"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16FA0B39" w14:textId="552E4047" w:rsidR="00C90C6B" w:rsidRPr="00DB4D51" w:rsidRDefault="00234227"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118D4C79" w14:textId="77777777" w:rsidR="00C90C6B" w:rsidRPr="00DB4D51" w:rsidRDefault="00C90C6B" w:rsidP="00234227">
            <w:pPr>
              <w:spacing w:before="100" w:beforeAutospacing="1" w:after="100" w:afterAutospacing="1"/>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4BB6B5C" w14:textId="6A64BD68"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512AB78"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bl>
    <w:p w14:paraId="15334904" w14:textId="77777777" w:rsidR="00C90C6B" w:rsidRPr="00DB4D51" w:rsidRDefault="00C90C6B" w:rsidP="00C90C6B">
      <w:pPr>
        <w:pStyle w:val="ListParagraph"/>
        <w:ind w:left="1080"/>
        <w:rPr>
          <w:b/>
          <w:i/>
        </w:rPr>
      </w:pPr>
    </w:p>
    <w:p w14:paraId="6B84E808" w14:textId="0ECBD046" w:rsidR="00C90C6B" w:rsidRPr="00DB4D51" w:rsidRDefault="00C90C6B" w:rsidP="002C506A">
      <w:pPr>
        <w:pStyle w:val="ListParagraph"/>
        <w:numPr>
          <w:ilvl w:val="0"/>
          <w:numId w:val="19"/>
        </w:numPr>
        <w:spacing w:line="276" w:lineRule="auto"/>
        <w:outlineLvl w:val="1"/>
        <w:rPr>
          <w:b/>
          <w:sz w:val="28"/>
          <w:szCs w:val="28"/>
        </w:rPr>
      </w:pPr>
      <w:bookmarkStart w:id="76" w:name="_Toc86065241"/>
      <w:r w:rsidRPr="00DB4D51">
        <w:rPr>
          <w:b/>
          <w:sz w:val="28"/>
          <w:szCs w:val="28"/>
        </w:rPr>
        <w:t xml:space="preserve">Chức năng </w:t>
      </w:r>
      <w:r w:rsidR="00006A8B" w:rsidRPr="00DB4D51">
        <w:rPr>
          <w:b/>
          <w:sz w:val="28"/>
          <w:szCs w:val="28"/>
        </w:rPr>
        <w:t>Xử lý</w:t>
      </w:r>
      <w:r w:rsidR="00F11142" w:rsidRPr="00DB4D51">
        <w:rPr>
          <w:b/>
          <w:sz w:val="28"/>
          <w:szCs w:val="28"/>
        </w:rPr>
        <w:t xml:space="preserve"> dữ liệu</w:t>
      </w:r>
      <w:bookmarkEnd w:id="76"/>
    </w:p>
    <w:p w14:paraId="64C662FB" w14:textId="1B0F375C" w:rsidR="00C90C6B" w:rsidRPr="00DB4D51" w:rsidRDefault="00C90C6B" w:rsidP="000F0BE3">
      <w:pPr>
        <w:pStyle w:val="ListParagraph"/>
        <w:rPr>
          <w:b/>
          <w:i/>
        </w:rPr>
      </w:pPr>
      <w:r w:rsidRPr="00DB4D51">
        <w:rPr>
          <w:b/>
          <w:i/>
        </w:rPr>
        <w:t>5.1</w:t>
      </w:r>
      <w:r w:rsidR="000F0BE3" w:rsidRPr="00DB4D51">
        <w:rPr>
          <w:b/>
          <w:i/>
        </w:rPr>
        <w:t>.</w:t>
      </w:r>
      <w:r w:rsidRPr="00DB4D51">
        <w:rPr>
          <w:b/>
          <w:i/>
        </w:rPr>
        <w:t xml:space="preserve"> Giới thiệu</w:t>
      </w:r>
    </w:p>
    <w:p w14:paraId="29D01C90" w14:textId="2D09F6A8" w:rsidR="00C90C6B" w:rsidRPr="00DB4D51" w:rsidRDefault="00C90C6B" w:rsidP="002C506A">
      <w:pPr>
        <w:pStyle w:val="ListParagraph"/>
        <w:numPr>
          <w:ilvl w:val="0"/>
          <w:numId w:val="5"/>
        </w:numPr>
        <w:spacing w:after="160" w:line="259" w:lineRule="auto"/>
        <w:ind w:left="720"/>
        <w:jc w:val="both"/>
      </w:pPr>
      <w:r w:rsidRPr="00DB4D51">
        <w:t xml:space="preserve">Mục tiêu: </w:t>
      </w:r>
      <w:r w:rsidR="005C226C" w:rsidRPr="00DB4D51">
        <w:t xml:space="preserve">Tạo robot thực hiện chức năng </w:t>
      </w:r>
      <w:r w:rsidR="00006A8B" w:rsidRPr="00DB4D51">
        <w:t>Xử lý</w:t>
      </w:r>
      <w:r w:rsidR="005C226C" w:rsidRPr="00DB4D51">
        <w:t xml:space="preserve"> dữ liệu với những thao tác và trình tự thực hiện giống con người</w:t>
      </w:r>
      <w:r w:rsidR="00AB6845" w:rsidRPr="00DB4D51">
        <w:t>.</w:t>
      </w:r>
    </w:p>
    <w:p w14:paraId="2FE490F0" w14:textId="5E471133" w:rsidR="00C90C6B" w:rsidRPr="00DB4D51" w:rsidRDefault="00C90C6B" w:rsidP="002C506A">
      <w:pPr>
        <w:pStyle w:val="ListParagraph"/>
        <w:numPr>
          <w:ilvl w:val="0"/>
          <w:numId w:val="5"/>
        </w:numPr>
        <w:spacing w:after="160" w:line="259" w:lineRule="auto"/>
        <w:ind w:left="720"/>
        <w:jc w:val="both"/>
      </w:pPr>
      <w:r w:rsidRPr="00DB4D51">
        <w:t xml:space="preserve">Chức năng:  </w:t>
      </w:r>
      <w:r w:rsidR="00006A8B" w:rsidRPr="00DB4D51">
        <w:t>Xử lý</w:t>
      </w:r>
      <w:r w:rsidR="005C226C" w:rsidRPr="00DB4D51">
        <w:t xml:space="preserve"> dữ liệu hồ sơ trên hệ thống BHXH và Terra</w:t>
      </w:r>
      <w:r w:rsidR="00427BD1" w:rsidRPr="00DB4D51">
        <w:t>.</w:t>
      </w:r>
    </w:p>
    <w:p w14:paraId="6E990BBF" w14:textId="0FEC1B36" w:rsidR="00C90C6B" w:rsidRPr="00DB4D51" w:rsidRDefault="00C90C6B" w:rsidP="002C506A">
      <w:pPr>
        <w:pStyle w:val="ListParagraph"/>
        <w:numPr>
          <w:ilvl w:val="0"/>
          <w:numId w:val="5"/>
        </w:numPr>
        <w:spacing w:after="160" w:line="259" w:lineRule="auto"/>
        <w:ind w:left="720"/>
        <w:jc w:val="both"/>
        <w:rPr>
          <w:b/>
        </w:rPr>
      </w:pPr>
      <w:r w:rsidRPr="00DB4D51">
        <w:t xml:space="preserve">Nghiệp vụ chính: </w:t>
      </w:r>
      <w:r w:rsidR="00F11142" w:rsidRPr="00DB4D51">
        <w:t>Chọn hồ sơ cần kê khai và tiến hành kê khai</w:t>
      </w:r>
      <w:r w:rsidR="00C50EA6" w:rsidRPr="00DB4D51">
        <w:t>,</w:t>
      </w:r>
      <w:r w:rsidR="004D138F" w:rsidRPr="00DB4D51">
        <w:t xml:space="preserve"> </w:t>
      </w:r>
      <w:r w:rsidR="00006A8B" w:rsidRPr="00DB4D51">
        <w:t>cập nhật</w:t>
      </w:r>
      <w:r w:rsidR="00F11142" w:rsidRPr="00DB4D51">
        <w:t xml:space="preserve"> tình trạng kê khai và giải quyết hồ sơ trên hệ thống Terra</w:t>
      </w:r>
      <w:r w:rsidR="00222DA1" w:rsidRPr="00DB4D51">
        <w:t>.</w:t>
      </w:r>
    </w:p>
    <w:p w14:paraId="00647FF3" w14:textId="31CB8443" w:rsidR="00C90C6B" w:rsidRPr="00DB4D51" w:rsidRDefault="00C90C6B" w:rsidP="000F0BE3">
      <w:pPr>
        <w:ind w:left="720"/>
        <w:rPr>
          <w:rFonts w:ascii="Times New Roman" w:hAnsi="Times New Roman" w:cs="Times New Roman"/>
          <w:b/>
          <w:i/>
          <w:sz w:val="24"/>
          <w:szCs w:val="24"/>
        </w:rPr>
      </w:pPr>
      <w:r w:rsidRPr="00DB4D51">
        <w:rPr>
          <w:rFonts w:ascii="Times New Roman" w:hAnsi="Times New Roman" w:cs="Times New Roman"/>
          <w:b/>
          <w:i/>
          <w:sz w:val="24"/>
          <w:szCs w:val="24"/>
        </w:rPr>
        <w:t>5.2</w:t>
      </w:r>
      <w:r w:rsidR="000F0BE3" w:rsidRPr="00DB4D51">
        <w:rPr>
          <w:rFonts w:ascii="Times New Roman" w:hAnsi="Times New Roman" w:cs="Times New Roman"/>
          <w:b/>
          <w:i/>
          <w:sz w:val="24"/>
          <w:szCs w:val="24"/>
        </w:rPr>
        <w:t>.</w:t>
      </w:r>
      <w:r w:rsidRPr="00DB4D51">
        <w:rPr>
          <w:rFonts w:ascii="Times New Roman" w:hAnsi="Times New Roman" w:cs="Times New Roman"/>
          <w:b/>
          <w:i/>
          <w:sz w:val="24"/>
          <w:szCs w:val="24"/>
        </w:rPr>
        <w:t xml:space="preserve"> Use Case</w:t>
      </w:r>
    </w:p>
    <w:p w14:paraId="329C1AAC" w14:textId="4EC9DB1E" w:rsidR="00F11142" w:rsidRPr="00DB4D51" w:rsidRDefault="005C035D" w:rsidP="000F0BE3">
      <w:pPr>
        <w:ind w:left="720"/>
        <w:jc w:val="center"/>
        <w:rPr>
          <w:rFonts w:ascii="Times New Roman" w:hAnsi="Times New Roman" w:cs="Times New Roman"/>
          <w:b/>
          <w:i/>
          <w:sz w:val="24"/>
          <w:szCs w:val="24"/>
        </w:rPr>
      </w:pPr>
      <w:r w:rsidRPr="00DB4D51">
        <w:rPr>
          <w:rFonts w:ascii="Times New Roman" w:hAnsi="Times New Roman" w:cs="Times New Roman"/>
          <w:b/>
          <w:i/>
          <w:noProof/>
          <w:sz w:val="24"/>
          <w:szCs w:val="24"/>
          <w:lang w:eastAsia="ja-JP"/>
        </w:rPr>
        <w:lastRenderedPageBreak/>
        <w:drawing>
          <wp:inline distT="0" distB="0" distL="0" distR="0" wp14:anchorId="30E7E32B" wp14:editId="4B02B738">
            <wp:extent cx="3916392" cy="194632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4842" cy="1945558"/>
                    </a:xfrm>
                    <a:prstGeom prst="rect">
                      <a:avLst/>
                    </a:prstGeom>
                  </pic:spPr>
                </pic:pic>
              </a:graphicData>
            </a:graphic>
          </wp:inline>
        </w:drawing>
      </w:r>
    </w:p>
    <w:p w14:paraId="2A8D2D93" w14:textId="2B06EAE3" w:rsidR="00C90C6B" w:rsidRPr="00DB4D51" w:rsidRDefault="00F11142" w:rsidP="002C506A">
      <w:pPr>
        <w:pStyle w:val="ListParagraph"/>
        <w:numPr>
          <w:ilvl w:val="0"/>
          <w:numId w:val="5"/>
        </w:numPr>
        <w:spacing w:after="160" w:line="259" w:lineRule="auto"/>
        <w:ind w:left="720"/>
        <w:jc w:val="both"/>
      </w:pPr>
      <w:r w:rsidRPr="00DB4D51">
        <w:t xml:space="preserve">Robot sẽ tiến hành </w:t>
      </w:r>
      <w:r w:rsidR="00006A8B" w:rsidRPr="00DB4D51">
        <w:t>xử lý</w:t>
      </w:r>
      <w:r w:rsidRPr="00DB4D51">
        <w:t xml:space="preserve"> dữ liệu kê khai một các chính xác nhất lên hệ thống</w:t>
      </w:r>
      <w:r w:rsidR="000D5363" w:rsidRPr="00DB4D51">
        <w:t>.</w:t>
      </w:r>
    </w:p>
    <w:p w14:paraId="485378F7" w14:textId="77777777" w:rsidR="0029050E" w:rsidRPr="00DB4D51" w:rsidRDefault="0029050E" w:rsidP="0029050E">
      <w:pPr>
        <w:ind w:left="360"/>
        <w:jc w:val="both"/>
        <w:rPr>
          <w:rFonts w:ascii="Times New Roman" w:hAnsi="Times New Roman" w:cs="Times New Roman"/>
        </w:rPr>
      </w:pPr>
    </w:p>
    <w:p w14:paraId="051A1EE6" w14:textId="35C321EA" w:rsidR="00C90C6B" w:rsidRPr="00DB4D51" w:rsidRDefault="00C90C6B" w:rsidP="000F0BE3">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5.3. Sơ đồ phân rã chức năng</w:t>
      </w:r>
    </w:p>
    <w:p w14:paraId="1277C661" w14:textId="2E3D4E9A" w:rsidR="00134138" w:rsidRPr="00DB4D51" w:rsidRDefault="005C035D" w:rsidP="00120F92">
      <w:pPr>
        <w:pStyle w:val="ListParagraph"/>
        <w:jc w:val="center"/>
      </w:pPr>
      <w:r w:rsidRPr="00DB4D51">
        <w:rPr>
          <w:noProof/>
          <w:lang w:eastAsia="ja-JP"/>
        </w:rPr>
        <w:drawing>
          <wp:inline distT="0" distB="0" distL="0" distR="0" wp14:anchorId="00FD38A0" wp14:editId="0D71FAF7">
            <wp:extent cx="5080959" cy="1951448"/>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81825" cy="1951780"/>
                    </a:xfrm>
                    <a:prstGeom prst="rect">
                      <a:avLst/>
                    </a:prstGeom>
                  </pic:spPr>
                </pic:pic>
              </a:graphicData>
            </a:graphic>
          </wp:inline>
        </w:drawing>
      </w:r>
    </w:p>
    <w:p w14:paraId="531538B6" w14:textId="77777777" w:rsidR="00120F92" w:rsidRPr="00DB4D51" w:rsidRDefault="00120F92" w:rsidP="00120F92">
      <w:pPr>
        <w:pStyle w:val="ListParagraph"/>
        <w:jc w:val="center"/>
      </w:pPr>
    </w:p>
    <w:p w14:paraId="2670FAA2" w14:textId="1754F3D1" w:rsidR="00C90C6B" w:rsidRPr="00DB4D51" w:rsidRDefault="00C90C6B" w:rsidP="002C506A">
      <w:pPr>
        <w:pStyle w:val="ListParagraph"/>
        <w:numPr>
          <w:ilvl w:val="0"/>
          <w:numId w:val="5"/>
        </w:numPr>
        <w:ind w:left="720"/>
      </w:pPr>
      <w:r w:rsidRPr="00DB4D51">
        <w:t xml:space="preserve">Vai trò </w:t>
      </w:r>
      <w:r w:rsidR="00006A8B" w:rsidRPr="00DB4D51">
        <w:t>Xử lý</w:t>
      </w:r>
      <w:r w:rsidR="00FB532A" w:rsidRPr="00DB4D51">
        <w:t xml:space="preserve"> dữ liệu </w:t>
      </w:r>
      <w:r w:rsidRPr="00DB4D51">
        <w:t xml:space="preserve">có </w:t>
      </w:r>
      <w:r w:rsidR="005C035D" w:rsidRPr="00DB4D51">
        <w:t>3</w:t>
      </w:r>
      <w:r w:rsidRPr="00DB4D51">
        <w:t xml:space="preserve"> chức năng cơ bản:</w:t>
      </w:r>
    </w:p>
    <w:p w14:paraId="1589C286" w14:textId="1C0F16D2" w:rsidR="00C90C6B" w:rsidRPr="00DB4D51" w:rsidRDefault="00FB532A" w:rsidP="000F0BE3">
      <w:pPr>
        <w:pStyle w:val="ListParagraph"/>
        <w:jc w:val="both"/>
      </w:pPr>
      <w:r w:rsidRPr="00DB4D51">
        <w:t xml:space="preserve">+ Chọn nghiệp vụ: Robot sẽ chọn nghiệp vụ tương ứng với từng bộ hồ sơ đã tìm kiếm ở Terra để </w:t>
      </w:r>
      <w:r w:rsidR="00006A8B" w:rsidRPr="00DB4D51">
        <w:t>xử lý</w:t>
      </w:r>
      <w:r w:rsidRPr="00DB4D51">
        <w:t xml:space="preserve"> trong </w:t>
      </w:r>
      <w:r w:rsidR="003240DE" w:rsidRPr="00DB4D51">
        <w:t>các</w:t>
      </w:r>
      <w:r w:rsidRPr="00DB4D51">
        <w:t xml:space="preserve"> loại nghiệp vụ có trên hệ thống BHXH</w:t>
      </w:r>
      <w:r w:rsidR="00EC39EE" w:rsidRPr="00DB4D51">
        <w:t>.</w:t>
      </w:r>
    </w:p>
    <w:p w14:paraId="060E1739" w14:textId="32C8B0AB" w:rsidR="00FB532A" w:rsidRPr="00DB4D51" w:rsidRDefault="00FB532A" w:rsidP="000F0BE3">
      <w:pPr>
        <w:pStyle w:val="ListParagraph"/>
        <w:jc w:val="both"/>
      </w:pPr>
      <w:r w:rsidRPr="00DB4D51">
        <w:t>+ Tìm kiếm hồ sơ: Tìm kiếm hồ sơ tương ứng</w:t>
      </w:r>
      <w:r w:rsidR="00502F86" w:rsidRPr="00DB4D51">
        <w:t>.</w:t>
      </w:r>
    </w:p>
    <w:p w14:paraId="2C3281D1" w14:textId="21E12582" w:rsidR="00FB532A" w:rsidRPr="00DB4D51" w:rsidRDefault="00FB532A" w:rsidP="000F0BE3">
      <w:pPr>
        <w:pStyle w:val="ListParagraph"/>
        <w:jc w:val="both"/>
      </w:pPr>
      <w:r w:rsidRPr="00DB4D51">
        <w:t xml:space="preserve">+ </w:t>
      </w:r>
      <w:r w:rsidR="00006A8B" w:rsidRPr="00DB4D51">
        <w:t>Xử lý</w:t>
      </w:r>
      <w:r w:rsidRPr="00DB4D51">
        <w:t xml:space="preserve"> hồ sơ: Robot thực hiện thao tác kê khai vào các trường tương ứng với dữ liệu đã lưu tạm trong bộ nhớ trước đó</w:t>
      </w:r>
      <w:r w:rsidR="0044612B" w:rsidRPr="00DB4D51">
        <w:t>,</w:t>
      </w:r>
      <w:r w:rsidRPr="00DB4D51">
        <w:t xml:space="preserve"> lưu thông tin kê khai</w:t>
      </w:r>
      <w:r w:rsidR="005B6DE7" w:rsidRPr="00DB4D51">
        <w:t>.</w:t>
      </w:r>
    </w:p>
    <w:p w14:paraId="0155409D" w14:textId="77777777" w:rsidR="004346DD" w:rsidRPr="00DB4D51" w:rsidRDefault="004346DD" w:rsidP="000F0BE3">
      <w:pPr>
        <w:pStyle w:val="ListParagraph"/>
        <w:jc w:val="both"/>
      </w:pPr>
    </w:p>
    <w:p w14:paraId="60F8447A" w14:textId="77777777" w:rsidR="00C90C6B" w:rsidRPr="00DB4D51" w:rsidRDefault="00C90C6B" w:rsidP="000F0BE3">
      <w:pPr>
        <w:pStyle w:val="ListParagraph"/>
        <w:jc w:val="both"/>
        <w:rPr>
          <w:b/>
          <w:i/>
        </w:rPr>
      </w:pPr>
      <w:r w:rsidRPr="00DB4D51">
        <w:rPr>
          <w:b/>
          <w:i/>
        </w:rPr>
        <w:t>5.4. Các giao tiếp</w:t>
      </w:r>
    </w:p>
    <w:p w14:paraId="2F67E632" w14:textId="47481C2B" w:rsidR="00C90C6B" w:rsidRPr="00DB4D51" w:rsidRDefault="00FB532A" w:rsidP="002C506A">
      <w:pPr>
        <w:pStyle w:val="ListParagraph"/>
        <w:numPr>
          <w:ilvl w:val="0"/>
          <w:numId w:val="5"/>
        </w:numPr>
        <w:spacing w:after="160" w:line="259" w:lineRule="auto"/>
        <w:ind w:left="720"/>
        <w:jc w:val="both"/>
      </w:pPr>
      <w:r w:rsidRPr="00DB4D51">
        <w:t>Robot sẽ thực hiện các giao tiếp trực tiếp trên hệ thống thông qua các chức năng</w:t>
      </w:r>
      <w:r w:rsidR="005C035D" w:rsidRPr="00DB4D51">
        <w:t xml:space="preserve"> Chọn nghiệp vụ, Tìm kiếm hồ sơ và</w:t>
      </w:r>
      <w:r w:rsidRPr="00DB4D51">
        <w:t xml:space="preserve"> </w:t>
      </w:r>
      <w:r w:rsidR="00006A8B" w:rsidRPr="00DB4D51">
        <w:t>Xử lý</w:t>
      </w:r>
      <w:r w:rsidR="005C035D" w:rsidRPr="00DB4D51">
        <w:t xml:space="preserve"> hồ sơ.</w:t>
      </w:r>
    </w:p>
    <w:p w14:paraId="3FF6D8E4" w14:textId="77777777" w:rsidR="00C90C6B" w:rsidRPr="00DB4D51" w:rsidRDefault="00C90C6B" w:rsidP="000F0BE3">
      <w:pPr>
        <w:pStyle w:val="ListParagraph"/>
        <w:jc w:val="both"/>
      </w:pPr>
    </w:p>
    <w:p w14:paraId="7BEB7CAA" w14:textId="77777777" w:rsidR="00C90C6B" w:rsidRPr="00DB4D51" w:rsidRDefault="00C90C6B" w:rsidP="000F0BE3">
      <w:pPr>
        <w:pStyle w:val="ListParagraph"/>
        <w:jc w:val="both"/>
        <w:rPr>
          <w:b/>
          <w:i/>
        </w:rPr>
      </w:pPr>
      <w:r w:rsidRPr="00DB4D51">
        <w:rPr>
          <w:b/>
          <w:i/>
        </w:rPr>
        <w:t>5.5.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C90C6B" w:rsidRPr="00DB4D51" w14:paraId="7B2E996A" w14:textId="77777777" w:rsidTr="00D229E7">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41A7DCC" w14:textId="77777777" w:rsidR="00C90C6B" w:rsidRPr="00DB4D51" w:rsidRDefault="00C90C6B" w:rsidP="00D229E7">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758AE49" w14:textId="77777777" w:rsidR="00C90C6B" w:rsidRPr="00DB4D51" w:rsidRDefault="00C90C6B" w:rsidP="00D229E7">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02302B0" w14:textId="77777777" w:rsidR="00C90C6B" w:rsidRPr="00DB4D51" w:rsidRDefault="00C90C6B" w:rsidP="00D229E7">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5A2AB715" w14:textId="77777777" w:rsidR="00C90C6B" w:rsidRPr="00DB4D51" w:rsidRDefault="00C90C6B" w:rsidP="00D229E7">
            <w:pPr>
              <w:pStyle w:val="ListParagraph"/>
              <w:ind w:left="0"/>
              <w:jc w:val="center"/>
              <w:rPr>
                <w:bCs/>
              </w:rPr>
            </w:pPr>
            <w:r w:rsidRPr="00DB4D51">
              <w:rPr>
                <w:bCs/>
              </w:rPr>
              <w:t>Phương thức</w:t>
            </w:r>
          </w:p>
          <w:p w14:paraId="33BE93B9" w14:textId="77777777" w:rsidR="00C90C6B" w:rsidRPr="00DB4D51" w:rsidRDefault="00C90C6B" w:rsidP="00D229E7">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3135E212" w14:textId="77777777" w:rsidR="00C90C6B" w:rsidRPr="00DB4D51" w:rsidRDefault="00C90C6B" w:rsidP="00D229E7">
            <w:pPr>
              <w:pStyle w:val="ListParagraph"/>
              <w:ind w:left="0"/>
              <w:jc w:val="center"/>
              <w:rPr>
                <w:bCs/>
              </w:rPr>
            </w:pPr>
            <w:r w:rsidRPr="00DB4D51">
              <w:rPr>
                <w:bCs/>
              </w:rPr>
              <w:t>Ghi chú</w:t>
            </w:r>
          </w:p>
        </w:tc>
      </w:tr>
      <w:tr w:rsidR="00C90C6B" w:rsidRPr="00DB4D51" w14:paraId="42C02FC4" w14:textId="77777777" w:rsidTr="00D229E7">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45C05F49" w14:textId="77777777" w:rsidR="00C90C6B" w:rsidRPr="00DB4D51" w:rsidRDefault="00C90C6B" w:rsidP="00D229E7">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0143D07" w14:textId="77777777" w:rsidR="00C90C6B" w:rsidRPr="00DB4D51" w:rsidRDefault="00C90C6B" w:rsidP="00D229E7">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2375F04A" w14:textId="77777777" w:rsidR="00C90C6B" w:rsidRPr="00DB4D51" w:rsidRDefault="00C90C6B" w:rsidP="00D229E7">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E9009F1" w14:textId="77777777" w:rsidR="00C90C6B" w:rsidRPr="00DB4D51" w:rsidRDefault="00C90C6B" w:rsidP="00D229E7">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6DA5FD4" w14:textId="77777777" w:rsidR="00C90C6B" w:rsidRPr="00DB4D51" w:rsidRDefault="00C90C6B" w:rsidP="00D229E7">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29B3CD4" w14:textId="77777777" w:rsidR="00C90C6B" w:rsidRPr="00DB4D51" w:rsidRDefault="00C90C6B" w:rsidP="00D229E7">
            <w:pPr>
              <w:pStyle w:val="ListParagraph"/>
              <w:ind w:left="0"/>
              <w:jc w:val="center"/>
              <w:rPr>
                <w:bCs/>
              </w:rPr>
            </w:pPr>
            <w:r w:rsidRPr="00DB4D51">
              <w:rPr>
                <w:bCs/>
              </w:rPr>
              <w:t>Tái</w:t>
            </w:r>
          </w:p>
          <w:p w14:paraId="087971C0" w14:textId="77777777" w:rsidR="00C90C6B" w:rsidRPr="00DB4D51" w:rsidRDefault="00C90C6B" w:rsidP="00D229E7">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360D9955" w14:textId="77777777" w:rsidR="00C90C6B" w:rsidRPr="00DB4D51" w:rsidRDefault="00C90C6B" w:rsidP="00D229E7">
            <w:pPr>
              <w:rPr>
                <w:rFonts w:ascii="Times New Roman" w:hAnsi="Times New Roman" w:cs="Times New Roman"/>
                <w:bCs/>
                <w:noProof/>
                <w:sz w:val="24"/>
                <w:szCs w:val="24"/>
              </w:rPr>
            </w:pPr>
          </w:p>
        </w:tc>
      </w:tr>
      <w:tr w:rsidR="00C90C6B" w:rsidRPr="00DB4D51" w14:paraId="2C5CDC19"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1F53C88"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8200E71" w14:textId="0FC8C507" w:rsidR="00C90C6B" w:rsidRPr="00DB4D51" w:rsidRDefault="00FB532A"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Chọn nghiệp vụ</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0D6C125"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9BC75D7"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01AB4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15558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4A80056C"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F39951C"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0174791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C55F7D6" w14:textId="15CA9A05" w:rsidR="00C90C6B" w:rsidRPr="00DB4D51" w:rsidRDefault="00C90C6B" w:rsidP="00FB532A">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FB532A" w:rsidRPr="00DB4D51">
              <w:rPr>
                <w:rFonts w:ascii="Times New Roman" w:hAnsi="Times New Roman" w:cs="Times New Roman"/>
                <w:sz w:val="24"/>
                <w:szCs w:val="24"/>
              </w:rPr>
              <w:t>Chọn loại hồ sơ cần kê khai</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911CB73" w14:textId="0CBDE214" w:rsidR="00C90C6B" w:rsidRPr="00DB4D51" w:rsidRDefault="00FB532A" w:rsidP="00D229E7">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 xml:space="preserve">Robot chọn đúng loại hồ sơ cần kê khai ở cùng hiển thị tất </w:t>
            </w:r>
            <w:r w:rsidRPr="00DB4D51">
              <w:rPr>
                <w:rFonts w:ascii="Times New Roman" w:hAnsi="Times New Roman" w:cs="Times New Roman"/>
                <w:sz w:val="24"/>
                <w:szCs w:val="24"/>
              </w:rPr>
              <w:lastRenderedPageBreak/>
              <w:t>cả lo</w:t>
            </w:r>
            <w:r w:rsidR="00C3063E" w:rsidRPr="00DB4D51">
              <w:rPr>
                <w:rFonts w:ascii="Times New Roman" w:hAnsi="Times New Roman" w:cs="Times New Roman"/>
                <w:sz w:val="24"/>
                <w:szCs w:val="24"/>
              </w:rPr>
              <w:t>ạ</w:t>
            </w:r>
            <w:r w:rsidRPr="00DB4D51">
              <w:rPr>
                <w:rFonts w:ascii="Times New Roman" w:hAnsi="Times New Roman" w:cs="Times New Roman"/>
                <w:sz w:val="24"/>
                <w:szCs w:val="24"/>
              </w:rPr>
              <w:t>i nghiệp vụ</w:t>
            </w:r>
            <w:r w:rsidR="00220359"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AB6BFC8" w14:textId="043F4DFC" w:rsidR="00C90C6B"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lastRenderedPageBreak/>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FE8670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21C52554" w14:textId="03E457B4"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2335BA52"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4AA6DC62"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F1A2B4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9FB80BC" w14:textId="377E6C7D" w:rsidR="00C90C6B" w:rsidRPr="00DB4D51" w:rsidRDefault="00C90C6B"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183508" w:rsidRPr="00DB4D51">
              <w:rPr>
                <w:rFonts w:ascii="Times New Roman" w:hAnsi="Times New Roman" w:cs="Times New Roman"/>
                <w:sz w:val="24"/>
                <w:szCs w:val="24"/>
              </w:rPr>
              <w:t>Nhập thông tin Chung</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08697BE" w14:textId="21C7CC37" w:rsidR="00183508" w:rsidRPr="00DB4D51" w:rsidRDefault="00183508"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Thực hiện điền thông tin: Kỳ kê khai và Số lần kê khai</w:t>
            </w:r>
            <w:r w:rsidR="00836114"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6783FFE" w14:textId="0B9F7A5E" w:rsidR="00C90C6B"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E3BE9BB"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5B82B1E1" w14:textId="5027047F"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FEEE3D3"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183508" w:rsidRPr="00DB4D51" w14:paraId="059A8654"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733FF112" w14:textId="77777777" w:rsidR="00183508" w:rsidRPr="00DB4D51" w:rsidRDefault="00183508"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77103540" w14:textId="0D6239B7" w:rsidR="00183508" w:rsidRPr="00DB4D51" w:rsidRDefault="00183508" w:rsidP="00757343">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[Xác nhận</w:t>
            </w:r>
            <w:r w:rsidR="00757343" w:rsidRPr="00DB4D51">
              <w:rPr>
                <w:rFonts w:ascii="Times New Roman" w:hAnsi="Times New Roman" w:cs="Times New Roman"/>
                <w:sz w:val="24"/>
                <w:szCs w:val="24"/>
              </w:rPr>
              <w:t xml:space="preserve"> thông tin</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43D7BFE0" w14:textId="66932CDA" w:rsidR="00183508" w:rsidRPr="00DB4D51" w:rsidRDefault="00183508"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Xác nhận thông tin</w:t>
            </w:r>
            <w:r w:rsidR="00F421F2"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46E8D64E" w14:textId="00261602" w:rsidR="00183508" w:rsidRPr="00DB4D51" w:rsidRDefault="00183508"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6D7257AF" w14:textId="77777777" w:rsidR="00183508" w:rsidRPr="00DB4D51" w:rsidRDefault="00183508"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569ABD3F" w14:textId="77777777" w:rsidR="00183508" w:rsidRPr="00DB4D51" w:rsidRDefault="00183508"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095B10A7" w14:textId="77777777" w:rsidR="00183508" w:rsidRPr="00DB4D51" w:rsidRDefault="00183508" w:rsidP="00D229E7">
            <w:pPr>
              <w:spacing w:before="100" w:beforeAutospacing="1" w:after="100" w:afterAutospacing="1"/>
              <w:rPr>
                <w:rFonts w:ascii="Times New Roman" w:hAnsi="Times New Roman" w:cs="Times New Roman"/>
                <w:sz w:val="24"/>
                <w:szCs w:val="24"/>
              </w:rPr>
            </w:pPr>
          </w:p>
        </w:tc>
      </w:tr>
      <w:tr w:rsidR="00C90C6B" w:rsidRPr="00DB4D51" w14:paraId="12CC2968"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E61876B"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2</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7E9522AE" w14:textId="0AA0AF26" w:rsidR="00C90C6B" w:rsidRPr="00DB4D51" w:rsidRDefault="00183508"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Tìm kiếm 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A607582"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2188BF4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61F432A"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8606E76"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367A744B"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54A4F52D"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D5D2B2F"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A4E90F4" w14:textId="19D8A88B" w:rsidR="00C90C6B" w:rsidRPr="00DB4D51" w:rsidRDefault="00C90C6B"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w:t>
            </w:r>
            <w:r w:rsidR="00183508" w:rsidRPr="00DB4D51">
              <w:rPr>
                <w:rFonts w:ascii="Times New Roman" w:hAnsi="Times New Roman" w:cs="Times New Roman"/>
                <w:sz w:val="24"/>
                <w:szCs w:val="24"/>
              </w:rPr>
              <w:t>Tìm kiếm</w:t>
            </w:r>
            <w:r w:rsidRPr="00DB4D51">
              <w:rPr>
                <w:rFonts w:ascii="Times New Roman" w:hAnsi="Times New Roman" w:cs="Times New Roman"/>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731BA32D" w14:textId="31EE49F9" w:rsidR="00C90C6B" w:rsidRPr="00DB4D51" w:rsidRDefault="00183508" w:rsidP="00183508">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sz w:val="24"/>
                <w:szCs w:val="24"/>
              </w:rPr>
              <w:t>Robot tiến hành tìm kiếm đúng hồ sơ tương ứng trong Danh sách lao động kê khai</w:t>
            </w:r>
            <w:r w:rsidR="00C71FB5" w:rsidRPr="00DB4D51">
              <w:rPr>
                <w:rFonts w:ascii="Times New Roman" w:hAnsi="Times New Roman" w:cs="Times New Roman"/>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064FDA94" w14:textId="6AE9515C" w:rsidR="00C90C6B" w:rsidRPr="00DB4D51" w:rsidRDefault="00F11142" w:rsidP="00D229E7">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0812287" w14:textId="592B3DA9"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351668D0" w14:textId="141C1F3C"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7BFD040"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6B08221B" w14:textId="77777777" w:rsidTr="00D229E7">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75E9597" w14:textId="77777777" w:rsidR="00C90C6B" w:rsidRPr="00DB4D51" w:rsidRDefault="00C90C6B" w:rsidP="00D229E7">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3</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629D9E51" w14:textId="2B04C33A" w:rsidR="00C90C6B" w:rsidRPr="00DB4D51" w:rsidRDefault="00006A8B" w:rsidP="00D229E7">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Xử lý</w:t>
            </w:r>
            <w:r w:rsidR="00183508" w:rsidRPr="00DB4D51">
              <w:rPr>
                <w:rFonts w:ascii="Times New Roman" w:hAnsi="Times New Roman" w:cs="Times New Roman"/>
                <w:b/>
                <w:sz w:val="24"/>
                <w:szCs w:val="24"/>
              </w:rPr>
              <w:t xml:space="preserve"> hồ sơ</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3CF68CF" w14:textId="77777777" w:rsidR="00C90C6B" w:rsidRPr="00DB4D51" w:rsidRDefault="00C90C6B" w:rsidP="00D229E7">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6F4AFC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04094D2D"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73E27AEE" w14:textId="77777777" w:rsidR="00C90C6B" w:rsidRPr="00DB4D51" w:rsidRDefault="00C90C6B" w:rsidP="00D229E7">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292F685" w14:textId="77777777" w:rsidR="00C90C6B" w:rsidRPr="00DB4D51" w:rsidRDefault="00C90C6B" w:rsidP="00D229E7">
            <w:pPr>
              <w:spacing w:before="100" w:beforeAutospacing="1" w:after="100" w:afterAutospacing="1"/>
              <w:rPr>
                <w:rFonts w:ascii="Times New Roman" w:hAnsi="Times New Roman" w:cs="Times New Roman"/>
                <w:sz w:val="24"/>
                <w:szCs w:val="24"/>
              </w:rPr>
            </w:pPr>
          </w:p>
        </w:tc>
      </w:tr>
      <w:tr w:rsidR="00C90C6B" w:rsidRPr="00DB4D51" w14:paraId="083EC498" w14:textId="77777777" w:rsidTr="00D229E7">
        <w:tc>
          <w:tcPr>
            <w:tcW w:w="471" w:type="dxa"/>
            <w:tcBorders>
              <w:top w:val="single" w:sz="6" w:space="0" w:color="000080"/>
              <w:left w:val="single" w:sz="6" w:space="0" w:color="000080"/>
              <w:bottom w:val="single" w:sz="6" w:space="0" w:color="000080"/>
              <w:right w:val="single" w:sz="6" w:space="0" w:color="000080"/>
            </w:tcBorders>
            <w:vAlign w:val="center"/>
          </w:tcPr>
          <w:p w14:paraId="32116530"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6063B42F" w14:textId="5F0E315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 xml:space="preserve">[Thao tác </w:t>
            </w:r>
            <w:r w:rsidR="00757343" w:rsidRPr="00DB4D51">
              <w:rPr>
                <w:rFonts w:ascii="Times New Roman" w:hAnsi="Times New Roman" w:cs="Times New Roman"/>
                <w:color w:val="0D0D0D" w:themeColor="text1" w:themeTint="F2"/>
                <w:sz w:val="24"/>
                <w:szCs w:val="24"/>
              </w:rPr>
              <w:t>kê khai thông tin</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6C044F6E" w14:textId="5085A70C" w:rsidR="00C90C6B" w:rsidRPr="00DB4D51" w:rsidRDefault="00757343" w:rsidP="00D229E7">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Tiến hành kê khai đúng thông tin vào các trường tương ứng</w:t>
            </w:r>
            <w:r w:rsidR="00E406B8"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7C681F6D" w14:textId="13E335E1"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18A8B2A"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7B0999C1" w14:textId="16354170"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3A5C769A"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r w:rsidR="00C90C6B" w:rsidRPr="00DB4D51" w14:paraId="6EF15BE3" w14:textId="77777777" w:rsidTr="00D229E7">
        <w:trPr>
          <w:trHeight w:val="1690"/>
        </w:trPr>
        <w:tc>
          <w:tcPr>
            <w:tcW w:w="471" w:type="dxa"/>
            <w:tcBorders>
              <w:top w:val="single" w:sz="6" w:space="0" w:color="000080"/>
              <w:left w:val="single" w:sz="6" w:space="0" w:color="000080"/>
              <w:bottom w:val="single" w:sz="6" w:space="0" w:color="000080"/>
              <w:right w:val="single" w:sz="6" w:space="0" w:color="000080"/>
            </w:tcBorders>
            <w:vAlign w:val="center"/>
          </w:tcPr>
          <w:p w14:paraId="6B08BC1B"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9253D30" w14:textId="5EC05C33" w:rsidR="00C90C6B" w:rsidRPr="00DB4D51" w:rsidRDefault="00C90C6B"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w:t>
            </w:r>
            <w:r w:rsidR="00757343" w:rsidRPr="00DB4D51">
              <w:rPr>
                <w:rFonts w:ascii="Times New Roman" w:hAnsi="Times New Roman" w:cs="Times New Roman"/>
                <w:color w:val="0D0D0D" w:themeColor="text1" w:themeTint="F2"/>
                <w:sz w:val="24"/>
                <w:szCs w:val="24"/>
              </w:rPr>
              <w:t>Lưu dữ liệu</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34A92B23" w14:textId="0A0D83C1" w:rsidR="00C90C6B" w:rsidRPr="00DB4D51" w:rsidRDefault="00757343" w:rsidP="00757343">
            <w:pPr>
              <w:spacing w:before="100" w:beforeAutospacing="1" w:after="100" w:afterAutospacing="1"/>
              <w:jc w:val="both"/>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Sau khi đã kê khai dữ liệu thành công</w:t>
            </w:r>
            <w:r w:rsidR="00F11142" w:rsidRPr="00DB4D51">
              <w:rPr>
                <w:rFonts w:ascii="Times New Roman" w:hAnsi="Times New Roman" w:cs="Times New Roman"/>
                <w:color w:val="0D0D0D" w:themeColor="text1" w:themeTint="F2"/>
                <w:sz w:val="24"/>
                <w:szCs w:val="24"/>
              </w:rPr>
              <w:t xml:space="preserve"> với độ chính xác cao nhất</w:t>
            </w:r>
            <w:r w:rsidRPr="00DB4D51">
              <w:rPr>
                <w:rFonts w:ascii="Times New Roman" w:hAnsi="Times New Roman" w:cs="Times New Roman"/>
                <w:color w:val="0D0D0D" w:themeColor="text1" w:themeTint="F2"/>
                <w:sz w:val="24"/>
                <w:szCs w:val="24"/>
              </w:rPr>
              <w:t xml:space="preserve"> thì Robot sẽ tiến hành</w:t>
            </w:r>
            <w:r w:rsidR="00F11142" w:rsidRPr="00DB4D51">
              <w:rPr>
                <w:rFonts w:ascii="Times New Roman" w:hAnsi="Times New Roman" w:cs="Times New Roman"/>
                <w:color w:val="0D0D0D" w:themeColor="text1" w:themeTint="F2"/>
                <w:sz w:val="24"/>
                <w:szCs w:val="24"/>
              </w:rPr>
              <w:t xml:space="preserve"> click nút</w:t>
            </w:r>
            <w:r w:rsidRPr="00DB4D51">
              <w:rPr>
                <w:rFonts w:ascii="Times New Roman" w:hAnsi="Times New Roman" w:cs="Times New Roman"/>
                <w:color w:val="0D0D0D" w:themeColor="text1" w:themeTint="F2"/>
                <w:sz w:val="24"/>
                <w:szCs w:val="24"/>
              </w:rPr>
              <w:t xml:space="preserve"> </w:t>
            </w:r>
            <w:r w:rsidR="00F11142" w:rsidRPr="00DB4D51">
              <w:rPr>
                <w:rFonts w:ascii="Times New Roman" w:hAnsi="Times New Roman" w:cs="Times New Roman"/>
                <w:color w:val="0D0D0D" w:themeColor="text1" w:themeTint="F2"/>
                <w:sz w:val="24"/>
                <w:szCs w:val="24"/>
              </w:rPr>
              <w:t>“L</w:t>
            </w:r>
            <w:r w:rsidRPr="00DB4D51">
              <w:rPr>
                <w:rFonts w:ascii="Times New Roman" w:hAnsi="Times New Roman" w:cs="Times New Roman"/>
                <w:color w:val="0D0D0D" w:themeColor="text1" w:themeTint="F2"/>
                <w:sz w:val="24"/>
                <w:szCs w:val="24"/>
              </w:rPr>
              <w:t>ưu</w:t>
            </w:r>
            <w:r w:rsidR="00F11142" w:rsidRPr="00DB4D51">
              <w:rPr>
                <w:rFonts w:ascii="Times New Roman" w:hAnsi="Times New Roman" w:cs="Times New Roman"/>
                <w:color w:val="0D0D0D" w:themeColor="text1" w:themeTint="F2"/>
                <w:sz w:val="24"/>
                <w:szCs w:val="24"/>
              </w:rPr>
              <w:t>” để lưu lại</w:t>
            </w:r>
            <w:r w:rsidRPr="00DB4D51">
              <w:rPr>
                <w:rFonts w:ascii="Times New Roman" w:hAnsi="Times New Roman" w:cs="Times New Roman"/>
                <w:color w:val="0D0D0D" w:themeColor="text1" w:themeTint="F2"/>
                <w:sz w:val="24"/>
                <w:szCs w:val="24"/>
              </w:rPr>
              <w:t xml:space="preserve"> thông tin hồ sơ trên hệ thống BHXH</w:t>
            </w:r>
            <w:r w:rsidR="00EC7B9B"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58E8A93E" w14:textId="0E96AB2B" w:rsidR="00C90C6B" w:rsidRPr="00DB4D51" w:rsidRDefault="00F11142" w:rsidP="00D229E7">
            <w:pPr>
              <w:spacing w:before="100" w:beforeAutospacing="1" w:after="100" w:afterAutospacing="1"/>
              <w:jc w:val="center"/>
              <w:rPr>
                <w:rFonts w:ascii="Times New Roman" w:hAnsi="Times New Roman" w:cs="Times New Roman"/>
                <w:color w:val="0D0D0D" w:themeColor="text1" w:themeTint="F2"/>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70B18CF5" w14:textId="77777777"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6679803F" w14:textId="2CD22DD6" w:rsidR="00C90C6B" w:rsidRPr="00DB4D51" w:rsidRDefault="00C90C6B" w:rsidP="00D229E7">
            <w:pPr>
              <w:spacing w:before="100" w:beforeAutospacing="1" w:after="100" w:afterAutospacing="1"/>
              <w:jc w:val="center"/>
              <w:rPr>
                <w:rFonts w:ascii="Times New Roman" w:hAnsi="Times New Roman" w:cs="Times New Roman"/>
                <w:color w:val="0D0D0D" w:themeColor="text1" w:themeTint="F2"/>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5E39EACB" w14:textId="77777777" w:rsidR="00C90C6B" w:rsidRPr="00DB4D51" w:rsidRDefault="00C90C6B" w:rsidP="00D229E7">
            <w:pPr>
              <w:spacing w:before="100" w:beforeAutospacing="1" w:after="100" w:afterAutospacing="1"/>
              <w:rPr>
                <w:rFonts w:ascii="Times New Roman" w:hAnsi="Times New Roman" w:cs="Times New Roman"/>
                <w:color w:val="0D0D0D" w:themeColor="text1" w:themeTint="F2"/>
                <w:sz w:val="24"/>
                <w:szCs w:val="24"/>
              </w:rPr>
            </w:pPr>
          </w:p>
        </w:tc>
      </w:tr>
    </w:tbl>
    <w:p w14:paraId="0847560A" w14:textId="77777777" w:rsidR="003240DE" w:rsidRPr="00DB4D51" w:rsidRDefault="003240DE" w:rsidP="005B78D4">
      <w:pPr>
        <w:pStyle w:val="ListParagraph"/>
        <w:spacing w:line="276" w:lineRule="auto"/>
        <w:ind w:left="360"/>
        <w:rPr>
          <w:b/>
          <w:sz w:val="28"/>
          <w:szCs w:val="28"/>
        </w:rPr>
      </w:pPr>
    </w:p>
    <w:p w14:paraId="59AEA159" w14:textId="6B619213" w:rsidR="003240DE" w:rsidRPr="00DB4D51" w:rsidRDefault="003240DE" w:rsidP="003240DE">
      <w:pPr>
        <w:pStyle w:val="ListParagraph"/>
        <w:numPr>
          <w:ilvl w:val="0"/>
          <w:numId w:val="19"/>
        </w:numPr>
        <w:spacing w:line="276" w:lineRule="auto"/>
        <w:outlineLvl w:val="1"/>
        <w:rPr>
          <w:b/>
          <w:sz w:val="28"/>
          <w:szCs w:val="28"/>
        </w:rPr>
      </w:pPr>
      <w:bookmarkStart w:id="77" w:name="_Toc86065242"/>
      <w:r w:rsidRPr="00DB4D51">
        <w:rPr>
          <w:b/>
          <w:sz w:val="28"/>
          <w:szCs w:val="28"/>
        </w:rPr>
        <w:t>Chức năng Quét kết quả</w:t>
      </w:r>
      <w:bookmarkEnd w:id="77"/>
    </w:p>
    <w:p w14:paraId="1B70C9B9" w14:textId="479C38D4" w:rsidR="003240DE" w:rsidRPr="00DB4D51" w:rsidRDefault="00B30021" w:rsidP="003240DE">
      <w:pPr>
        <w:pStyle w:val="ListParagraph"/>
        <w:rPr>
          <w:b/>
          <w:i/>
        </w:rPr>
      </w:pPr>
      <w:r w:rsidRPr="00DB4D51">
        <w:rPr>
          <w:b/>
          <w:i/>
        </w:rPr>
        <w:t>6</w:t>
      </w:r>
      <w:r w:rsidR="003240DE" w:rsidRPr="00DB4D51">
        <w:rPr>
          <w:b/>
          <w:i/>
        </w:rPr>
        <w:t>.1. Giới thiệu</w:t>
      </w:r>
    </w:p>
    <w:p w14:paraId="2ED8BD04" w14:textId="249B5833" w:rsidR="00877462" w:rsidRPr="00DB4D51" w:rsidRDefault="003240DE">
      <w:pPr>
        <w:pStyle w:val="ListParagraph"/>
        <w:numPr>
          <w:ilvl w:val="0"/>
          <w:numId w:val="5"/>
        </w:numPr>
        <w:spacing w:after="160" w:line="259" w:lineRule="auto"/>
        <w:ind w:left="720"/>
        <w:jc w:val="both"/>
        <w:rPr>
          <w:ins w:id="78" w:author="TU NGUYEN ANH" w:date="2021-08-19T10:13:00Z"/>
        </w:rPr>
        <w:pPrChange w:id="79" w:author="TU NGUYEN ANH" w:date="2021-08-19T10:13:00Z">
          <w:pPr>
            <w:pStyle w:val="ListParagraph"/>
            <w:numPr>
              <w:numId w:val="5"/>
            </w:numPr>
            <w:spacing w:after="160" w:line="259" w:lineRule="auto"/>
            <w:ind w:left="1080" w:hanging="360"/>
            <w:jc w:val="both"/>
          </w:pPr>
        </w:pPrChange>
      </w:pPr>
      <w:r w:rsidRPr="00DB4D51">
        <w:t>Mục tiêu: Tạo robot thực hiện chức năng quét kết quả các</w:t>
      </w:r>
      <w:r w:rsidR="00FE383A" w:rsidRPr="00DB4D51">
        <w:t xml:space="preserve"> bộ hồ sơ đã được </w:t>
      </w:r>
      <w:r w:rsidR="00006A8B" w:rsidRPr="00DB4D51">
        <w:t>xử lý</w:t>
      </w:r>
      <w:r w:rsidR="00FE383A" w:rsidRPr="00DB4D51">
        <w:t xml:space="preserve"> kê khai</w:t>
      </w:r>
      <w:ins w:id="80" w:author="TU NGUYEN ANH" w:date="2021-08-19T10:13:00Z">
        <w:r w:rsidR="00877462" w:rsidRPr="00DB4D51">
          <w:t>.</w:t>
        </w:r>
      </w:ins>
      <w:del w:id="81" w:author="TU NGUYEN ANH" w:date="2021-08-19T10:13:00Z">
        <w:r w:rsidR="00FE383A" w:rsidRPr="00DB4D51" w:rsidDel="00877462">
          <w:delText>, và robot phải chạy quét liên tục mỗi ngày/ 1 lần vào khung giờ 8:00 hằng ngày</w:delText>
        </w:r>
        <w:r w:rsidR="00736732" w:rsidRPr="00DB4D51" w:rsidDel="00877462">
          <w:delText>.</w:delText>
        </w:r>
      </w:del>
      <w:ins w:id="82" w:author="TU NGUYEN ANH" w:date="2021-08-19T10:13:00Z">
        <w:r w:rsidR="00877462" w:rsidRPr="00DB4D51">
          <w:t xml:space="preserve"> Robot sẽ chạy theo tùy chọn cấu hình được người dùng thiết lập bao gồm:</w:t>
        </w:r>
      </w:ins>
    </w:p>
    <w:p w14:paraId="4BD801EB" w14:textId="77777777" w:rsidR="00877462" w:rsidRPr="00DB4D51" w:rsidRDefault="00877462" w:rsidP="00877462">
      <w:pPr>
        <w:pStyle w:val="ListParagraph"/>
        <w:spacing w:after="160" w:line="259" w:lineRule="auto"/>
        <w:ind w:left="1080"/>
        <w:jc w:val="both"/>
        <w:rPr>
          <w:ins w:id="83" w:author="TU NGUYEN ANH" w:date="2021-08-19T10:13:00Z"/>
        </w:rPr>
      </w:pPr>
      <w:ins w:id="84" w:author="TU NGUYEN ANH" w:date="2021-08-19T10:13:00Z">
        <w:r w:rsidRPr="00DB4D51">
          <w:t>+ Chạy vào một thời gian cố định.</w:t>
        </w:r>
      </w:ins>
    </w:p>
    <w:p w14:paraId="61A435C9" w14:textId="058A9125" w:rsidR="00877462" w:rsidRPr="00DB4D51" w:rsidDel="004B3BF2" w:rsidRDefault="00877462" w:rsidP="003240DE">
      <w:pPr>
        <w:pStyle w:val="ListParagraph"/>
        <w:numPr>
          <w:ilvl w:val="0"/>
          <w:numId w:val="5"/>
        </w:numPr>
        <w:spacing w:after="160" w:line="259" w:lineRule="auto"/>
        <w:ind w:left="720"/>
        <w:jc w:val="both"/>
        <w:rPr>
          <w:del w:id="85" w:author="TU NGUYEN ANH" w:date="2021-08-19T10:14:00Z"/>
        </w:rPr>
      </w:pPr>
      <w:ins w:id="86" w:author="TU NGUYEN ANH" w:date="2021-08-19T10:13:00Z">
        <w:r w:rsidRPr="00DB4D51">
          <w:t xml:space="preserve">+ Chạy realtime. </w:t>
        </w:r>
      </w:ins>
    </w:p>
    <w:p w14:paraId="2FEEDC42" w14:textId="77777777" w:rsidR="004B3BF2" w:rsidRPr="00DB4D51" w:rsidRDefault="004B3BF2">
      <w:pPr>
        <w:pStyle w:val="ListParagraph"/>
        <w:spacing w:after="160" w:line="259" w:lineRule="auto"/>
        <w:ind w:left="1080"/>
        <w:jc w:val="both"/>
        <w:rPr>
          <w:ins w:id="87" w:author="TU NGUYEN ANH" w:date="2021-08-19T10:14:00Z"/>
        </w:rPr>
        <w:pPrChange w:id="88" w:author="TU NGUYEN ANH" w:date="2021-08-19T10:14:00Z">
          <w:pPr>
            <w:pStyle w:val="ListParagraph"/>
            <w:numPr>
              <w:numId w:val="5"/>
            </w:numPr>
            <w:spacing w:after="160" w:line="259" w:lineRule="auto"/>
            <w:ind w:left="1080" w:hanging="360"/>
            <w:jc w:val="both"/>
          </w:pPr>
        </w:pPrChange>
      </w:pPr>
    </w:p>
    <w:p w14:paraId="3FC598C4" w14:textId="2E89CD7B" w:rsidR="003240DE" w:rsidRPr="00DB4D51" w:rsidRDefault="002D2666" w:rsidP="003240DE">
      <w:pPr>
        <w:pStyle w:val="ListParagraph"/>
        <w:numPr>
          <w:ilvl w:val="0"/>
          <w:numId w:val="5"/>
        </w:numPr>
        <w:spacing w:after="160" w:line="259" w:lineRule="auto"/>
        <w:ind w:left="720"/>
        <w:jc w:val="both"/>
      </w:pPr>
      <w:r w:rsidRPr="00DB4D51">
        <w:t xml:space="preserve">Chức năng: </w:t>
      </w:r>
      <w:r w:rsidR="00B30021" w:rsidRPr="00DB4D51">
        <w:t>Quét kết quả, Gửi thông báo</w:t>
      </w:r>
      <w:r w:rsidR="00736732" w:rsidRPr="00DB4D51">
        <w:t>.</w:t>
      </w:r>
    </w:p>
    <w:p w14:paraId="514ED343" w14:textId="4FA7A135" w:rsidR="005C035D" w:rsidRPr="00DB4D51" w:rsidRDefault="003240DE" w:rsidP="003240DE">
      <w:pPr>
        <w:pStyle w:val="ListParagraph"/>
        <w:numPr>
          <w:ilvl w:val="0"/>
          <w:numId w:val="5"/>
        </w:numPr>
        <w:spacing w:after="160" w:line="259" w:lineRule="auto"/>
        <w:ind w:left="720"/>
        <w:jc w:val="both"/>
        <w:rPr>
          <w:b/>
          <w:i/>
        </w:rPr>
      </w:pPr>
      <w:r w:rsidRPr="00DB4D51">
        <w:t xml:space="preserve">Nghiệp vụ chính: </w:t>
      </w:r>
      <w:r w:rsidR="002D2666" w:rsidRPr="00DB4D51">
        <w:t>Quét kết quả sau đó tiến hành</w:t>
      </w:r>
      <w:r w:rsidR="004D138F" w:rsidRPr="00DB4D51">
        <w:t xml:space="preserve"> </w:t>
      </w:r>
      <w:r w:rsidR="00006A8B" w:rsidRPr="00DB4D51">
        <w:t>cập nhật</w:t>
      </w:r>
      <w:r w:rsidR="004D138F" w:rsidRPr="00DB4D51">
        <w:t xml:space="preserve"> trạng thái hồ sơ </w:t>
      </w:r>
      <w:r w:rsidR="005C035D" w:rsidRPr="00DB4D51">
        <w:t>lên hệ thống Terra.</w:t>
      </w:r>
    </w:p>
    <w:p w14:paraId="0AE2B5CB" w14:textId="77777777" w:rsidR="005C035D" w:rsidRPr="00DB4D51" w:rsidRDefault="005C035D" w:rsidP="005C035D">
      <w:pPr>
        <w:pStyle w:val="ListParagraph"/>
        <w:spacing w:after="160" w:line="259" w:lineRule="auto"/>
        <w:jc w:val="both"/>
        <w:rPr>
          <w:b/>
          <w:i/>
        </w:rPr>
      </w:pPr>
    </w:p>
    <w:p w14:paraId="15DEEB36" w14:textId="580B96DE" w:rsidR="003240DE" w:rsidRPr="00DB4D51" w:rsidRDefault="004D138F" w:rsidP="005C035D">
      <w:pPr>
        <w:pStyle w:val="ListParagraph"/>
        <w:spacing w:after="160" w:line="259" w:lineRule="auto"/>
        <w:jc w:val="both"/>
        <w:rPr>
          <w:b/>
          <w:i/>
        </w:rPr>
      </w:pPr>
      <w:r w:rsidRPr="00DB4D51">
        <w:rPr>
          <w:b/>
          <w:i/>
        </w:rPr>
        <w:t>6.</w:t>
      </w:r>
      <w:r w:rsidR="003240DE" w:rsidRPr="00DB4D51">
        <w:rPr>
          <w:b/>
          <w:i/>
        </w:rPr>
        <w:t>2. Use Case</w:t>
      </w:r>
    </w:p>
    <w:p w14:paraId="23F22A18" w14:textId="43AC73F2" w:rsidR="003240DE" w:rsidRPr="00DB4D51" w:rsidRDefault="005C035D" w:rsidP="003240DE">
      <w:pPr>
        <w:ind w:left="720"/>
        <w:jc w:val="center"/>
        <w:rPr>
          <w:rFonts w:ascii="Times New Roman" w:hAnsi="Times New Roman" w:cs="Times New Roman"/>
          <w:b/>
          <w:i/>
          <w:sz w:val="24"/>
          <w:szCs w:val="24"/>
        </w:rPr>
      </w:pPr>
      <w:r w:rsidRPr="00DB4D51">
        <w:rPr>
          <w:rFonts w:ascii="Times New Roman" w:hAnsi="Times New Roman" w:cs="Times New Roman"/>
          <w:b/>
          <w:i/>
          <w:noProof/>
          <w:sz w:val="24"/>
          <w:szCs w:val="24"/>
          <w:lang w:eastAsia="ja-JP"/>
        </w:rPr>
        <w:drawing>
          <wp:inline distT="0" distB="0" distL="0" distR="0" wp14:anchorId="49E8DEE9" wp14:editId="05BC5BE0">
            <wp:extent cx="5479090" cy="16008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79090" cy="1600847"/>
                    </a:xfrm>
                    <a:prstGeom prst="rect">
                      <a:avLst/>
                    </a:prstGeom>
                  </pic:spPr>
                </pic:pic>
              </a:graphicData>
            </a:graphic>
          </wp:inline>
        </w:drawing>
      </w:r>
    </w:p>
    <w:p w14:paraId="37F351B8" w14:textId="1DCBA9D8" w:rsidR="003240DE" w:rsidRPr="00DB4D51" w:rsidRDefault="003240DE" w:rsidP="00CD1B70">
      <w:pPr>
        <w:pStyle w:val="ListParagraph"/>
        <w:numPr>
          <w:ilvl w:val="0"/>
          <w:numId w:val="5"/>
        </w:numPr>
        <w:spacing w:after="160" w:line="259" w:lineRule="auto"/>
        <w:ind w:left="720"/>
        <w:jc w:val="both"/>
      </w:pPr>
      <w:r w:rsidRPr="00DB4D51">
        <w:t xml:space="preserve">Robot sẽ tiến hành </w:t>
      </w:r>
      <w:r w:rsidR="00CD1B70" w:rsidRPr="00DB4D51">
        <w:t>quét kết quả hồ sơ trên hệ thống Terra</w:t>
      </w:r>
      <w:r w:rsidRPr="00DB4D51">
        <w:t>.</w:t>
      </w:r>
    </w:p>
    <w:p w14:paraId="0C92CE13" w14:textId="7FD8B533" w:rsidR="003240DE" w:rsidRPr="00DB4D51" w:rsidRDefault="004D138F" w:rsidP="003240DE">
      <w:pPr>
        <w:ind w:left="720"/>
        <w:jc w:val="both"/>
        <w:rPr>
          <w:rFonts w:ascii="Times New Roman" w:hAnsi="Times New Roman" w:cs="Times New Roman"/>
          <w:b/>
          <w:i/>
          <w:sz w:val="24"/>
          <w:szCs w:val="24"/>
        </w:rPr>
      </w:pPr>
      <w:r w:rsidRPr="00DB4D51">
        <w:rPr>
          <w:rFonts w:ascii="Times New Roman" w:hAnsi="Times New Roman" w:cs="Times New Roman"/>
          <w:b/>
          <w:i/>
          <w:sz w:val="24"/>
          <w:szCs w:val="24"/>
        </w:rPr>
        <w:t>6</w:t>
      </w:r>
      <w:r w:rsidR="003240DE" w:rsidRPr="00DB4D51">
        <w:rPr>
          <w:rFonts w:ascii="Times New Roman" w:hAnsi="Times New Roman" w:cs="Times New Roman"/>
          <w:b/>
          <w:i/>
          <w:sz w:val="24"/>
          <w:szCs w:val="24"/>
        </w:rPr>
        <w:t>.3. Sơ đồ phân rã chức năng</w:t>
      </w:r>
    </w:p>
    <w:p w14:paraId="2FC68D3A" w14:textId="335BD03D" w:rsidR="003240DE" w:rsidRPr="00DB4D51" w:rsidRDefault="005C035D" w:rsidP="00CD1B70">
      <w:pPr>
        <w:jc w:val="center"/>
        <w:rPr>
          <w:rFonts w:ascii="Times New Roman" w:hAnsi="Times New Roman" w:cs="Times New Roman"/>
        </w:rPr>
      </w:pPr>
      <w:r w:rsidRPr="00DB4D51">
        <w:rPr>
          <w:rFonts w:ascii="Times New Roman" w:hAnsi="Times New Roman" w:cs="Times New Roman"/>
          <w:noProof/>
          <w:lang w:eastAsia="ja-JP"/>
        </w:rPr>
        <w:drawing>
          <wp:inline distT="0" distB="0" distL="0" distR="0" wp14:anchorId="64507592" wp14:editId="7DBB51D4">
            <wp:extent cx="3306511" cy="93382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6511" cy="933827"/>
                    </a:xfrm>
                    <a:prstGeom prst="rect">
                      <a:avLst/>
                    </a:prstGeom>
                  </pic:spPr>
                </pic:pic>
              </a:graphicData>
            </a:graphic>
          </wp:inline>
        </w:drawing>
      </w:r>
    </w:p>
    <w:p w14:paraId="6377F74C" w14:textId="77777777" w:rsidR="005C035D" w:rsidRPr="00DB4D51" w:rsidRDefault="005C035D" w:rsidP="005C035D">
      <w:pPr>
        <w:pStyle w:val="ListParagraph"/>
        <w:numPr>
          <w:ilvl w:val="0"/>
          <w:numId w:val="5"/>
        </w:numPr>
        <w:ind w:left="720"/>
      </w:pPr>
      <w:r w:rsidRPr="00DB4D51">
        <w:lastRenderedPageBreak/>
        <w:t>Vai trò quét kết quả có 1 chức năng cơ bản:</w:t>
      </w:r>
    </w:p>
    <w:p w14:paraId="0C5712C0" w14:textId="77777777" w:rsidR="005C035D" w:rsidRPr="00DB4D51" w:rsidRDefault="005C035D" w:rsidP="005C035D">
      <w:pPr>
        <w:pStyle w:val="ListParagraph"/>
      </w:pPr>
      <w:r w:rsidRPr="00DB4D51">
        <w:t>+ Cập nhật trạng thái: khi robot tiến hành quét kết quả xong thì nó sẽ cập nhật lại các trạng thái của hồ sơ tương ứng trên hệ thống Terra.</w:t>
      </w:r>
    </w:p>
    <w:p w14:paraId="0377180F" w14:textId="77777777" w:rsidR="005C035D" w:rsidRPr="00DB4D51" w:rsidRDefault="005C035D" w:rsidP="005C035D">
      <w:pPr>
        <w:pStyle w:val="ListParagraph"/>
      </w:pPr>
    </w:p>
    <w:p w14:paraId="687A38AF" w14:textId="6B0F90F4" w:rsidR="003240DE" w:rsidRPr="00DB4D51" w:rsidRDefault="004D138F" w:rsidP="003240DE">
      <w:pPr>
        <w:pStyle w:val="ListParagraph"/>
        <w:jc w:val="both"/>
        <w:rPr>
          <w:b/>
          <w:i/>
        </w:rPr>
      </w:pPr>
      <w:r w:rsidRPr="00DB4D51">
        <w:rPr>
          <w:b/>
          <w:i/>
        </w:rPr>
        <w:t>6</w:t>
      </w:r>
      <w:r w:rsidR="003240DE" w:rsidRPr="00DB4D51">
        <w:rPr>
          <w:b/>
          <w:i/>
        </w:rPr>
        <w:t>.4. Các giao tiếp</w:t>
      </w:r>
    </w:p>
    <w:p w14:paraId="33DD83B1" w14:textId="14955830" w:rsidR="003240DE" w:rsidRDefault="003240DE" w:rsidP="003240DE">
      <w:pPr>
        <w:pStyle w:val="ListParagraph"/>
        <w:numPr>
          <w:ilvl w:val="0"/>
          <w:numId w:val="5"/>
        </w:numPr>
        <w:spacing w:after="160" w:line="259" w:lineRule="auto"/>
        <w:ind w:left="720"/>
        <w:jc w:val="both"/>
      </w:pPr>
      <w:r w:rsidRPr="00DB4D51">
        <w:t xml:space="preserve">Robot sẽ thực hiện các giao tiếp </w:t>
      </w:r>
      <w:r w:rsidR="00FE383A" w:rsidRPr="00DB4D51">
        <w:t xml:space="preserve">quét kết quả </w:t>
      </w:r>
      <w:r w:rsidRPr="00DB4D51">
        <w:t xml:space="preserve">trực tiếp trên hệ thống </w:t>
      </w:r>
      <w:r w:rsidR="00FE383A" w:rsidRPr="00DB4D51">
        <w:t xml:space="preserve">BHXH, sau đó </w:t>
      </w:r>
      <w:r w:rsidR="00006A8B" w:rsidRPr="00DB4D51">
        <w:t>cập nhật</w:t>
      </w:r>
      <w:r w:rsidR="00FE383A" w:rsidRPr="00DB4D51">
        <w:t xml:space="preserve"> trạng thái hồ sơ trên hệ thống Terra và gửi report về khách hàng</w:t>
      </w:r>
    </w:p>
    <w:p w14:paraId="720CA9D4" w14:textId="77777777" w:rsidR="00BD50C9" w:rsidRDefault="00BD50C9" w:rsidP="00BD50C9">
      <w:pPr>
        <w:pStyle w:val="ListParagraph"/>
        <w:spacing w:after="160" w:line="259" w:lineRule="auto"/>
        <w:jc w:val="both"/>
      </w:pPr>
    </w:p>
    <w:p w14:paraId="6360DFB5" w14:textId="77777777" w:rsidR="00BD50C9" w:rsidRPr="008608B5" w:rsidRDefault="00BD50C9" w:rsidP="00BD50C9">
      <w:pPr>
        <w:pStyle w:val="ListParagraph"/>
        <w:spacing w:after="160" w:line="259" w:lineRule="auto"/>
        <w:jc w:val="both"/>
        <w:rPr>
          <w:b/>
          <w:i/>
          <w:u w:val="single"/>
        </w:rPr>
      </w:pPr>
      <w:r w:rsidRPr="008608B5">
        <w:rPr>
          <w:b/>
          <w:i/>
          <w:u w:val="single"/>
        </w:rPr>
        <w:t>Chi tiết thực hiện của Robot:</w:t>
      </w:r>
    </w:p>
    <w:p w14:paraId="167313F9" w14:textId="77777777" w:rsidR="00BD50C9" w:rsidRPr="008608B5" w:rsidRDefault="00BD50C9" w:rsidP="00BD50C9">
      <w:pPr>
        <w:pStyle w:val="ListParagraph"/>
        <w:numPr>
          <w:ilvl w:val="0"/>
          <w:numId w:val="39"/>
        </w:numPr>
        <w:spacing w:after="160" w:line="259" w:lineRule="auto"/>
        <w:jc w:val="both"/>
      </w:pPr>
      <w:r w:rsidRPr="008608B5">
        <w:rPr>
          <w:lang w:val="vi-VN"/>
        </w:rPr>
        <w:t xml:space="preserve">Vào Xem/Sửa kiểm tra chi tiết nội dung hồ sơ để xác định được hồ sơ cần cập nhật trạng thái </w:t>
      </w:r>
    </w:p>
    <w:p w14:paraId="57D1FC8A" w14:textId="77777777" w:rsidR="00BD50C9" w:rsidRPr="008608B5" w:rsidRDefault="00BD50C9" w:rsidP="00BD50C9">
      <w:pPr>
        <w:pStyle w:val="ListParagraph"/>
        <w:numPr>
          <w:ilvl w:val="0"/>
          <w:numId w:val="39"/>
        </w:numPr>
        <w:jc w:val="both"/>
      </w:pPr>
      <w:r>
        <w:t xml:space="preserve">Kiểm tra và lấy thông tin </w:t>
      </w:r>
      <w:r w:rsidRPr="008608B5">
        <w:rPr>
          <w:lang w:val="vi-VN"/>
        </w:rPr>
        <w:t>Mã Số/Sổ BHXH</w:t>
      </w:r>
      <w:r>
        <w:t xml:space="preserve"> để đối chiếu với Terra</w:t>
      </w:r>
    </w:p>
    <w:p w14:paraId="2DD2261B" w14:textId="77777777" w:rsidR="00BD50C9" w:rsidRPr="000D1ADA" w:rsidRDefault="00BD50C9" w:rsidP="00BD50C9">
      <w:pPr>
        <w:pStyle w:val="ListParagraph"/>
        <w:numPr>
          <w:ilvl w:val="0"/>
          <w:numId w:val="39"/>
        </w:numPr>
        <w:jc w:val="both"/>
        <w:rPr>
          <w:lang w:val="vi-VN"/>
        </w:rPr>
      </w:pPr>
      <w:r>
        <w:t xml:space="preserve">Kiểm tra </w:t>
      </w:r>
      <w:r w:rsidRPr="008608B5">
        <w:rPr>
          <w:lang w:val="vi-VN"/>
        </w:rPr>
        <w:t xml:space="preserve">Ngày nghỉ bệnh từ ngày (theo bác sỹ ghi) </w:t>
      </w:r>
    </w:p>
    <w:p w14:paraId="3318B00D" w14:textId="2C16DE3B" w:rsidR="000D1ADA" w:rsidRPr="00D62E94" w:rsidRDefault="000D1ADA" w:rsidP="000D1ADA">
      <w:pPr>
        <w:pStyle w:val="ListParagraph"/>
        <w:numPr>
          <w:ilvl w:val="0"/>
          <w:numId w:val="39"/>
        </w:numPr>
        <w:jc w:val="both"/>
        <w:rPr>
          <w:highlight w:val="yellow"/>
          <w:lang w:val="vi-VN"/>
        </w:rPr>
      </w:pPr>
      <w:r w:rsidRPr="00D62E94">
        <w:rPr>
          <w:highlight w:val="yellow"/>
          <w:lang w:val="vi-VN"/>
        </w:rPr>
        <w:t>Ngoài ra, robot sẽ kiểm tra thêm các tùy chọn tìm kiếm “Mã thủ tục”, “ Trạng thái” để tối ưu hơn trong việc quét kết quả. Nếu có số hồ sơ thì theo đó để kiểm tra</w:t>
      </w:r>
    </w:p>
    <w:p w14:paraId="713D9A99" w14:textId="77777777" w:rsidR="00BD50C9" w:rsidRPr="00BD50C9" w:rsidRDefault="00BD50C9" w:rsidP="00BD50C9">
      <w:pPr>
        <w:pStyle w:val="ListParagraph"/>
        <w:spacing w:after="160" w:line="259" w:lineRule="auto"/>
        <w:jc w:val="both"/>
        <w:rPr>
          <w:lang w:val="vi-VN"/>
        </w:rPr>
      </w:pPr>
    </w:p>
    <w:p w14:paraId="5411E947" w14:textId="77777777" w:rsidR="003240DE" w:rsidRPr="000D1ADA" w:rsidRDefault="003240DE" w:rsidP="003240DE">
      <w:pPr>
        <w:pStyle w:val="ListParagraph"/>
        <w:jc w:val="both"/>
        <w:rPr>
          <w:lang w:val="vi-VN"/>
        </w:rPr>
      </w:pPr>
    </w:p>
    <w:p w14:paraId="4E2F29AD" w14:textId="5458AD51" w:rsidR="003240DE" w:rsidRPr="00DB4D51" w:rsidRDefault="004D138F" w:rsidP="003240DE">
      <w:pPr>
        <w:pStyle w:val="ListParagraph"/>
        <w:jc w:val="both"/>
        <w:rPr>
          <w:b/>
          <w:i/>
        </w:rPr>
      </w:pPr>
      <w:r w:rsidRPr="00DB4D51">
        <w:rPr>
          <w:b/>
          <w:i/>
        </w:rPr>
        <w:t>6</w:t>
      </w:r>
      <w:r w:rsidR="003240DE" w:rsidRPr="00DB4D51">
        <w:rPr>
          <w:b/>
          <w:i/>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3240DE" w:rsidRPr="00DB4D51" w14:paraId="465A81AD" w14:textId="77777777" w:rsidTr="003240DE">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25EA65F" w14:textId="77777777" w:rsidR="003240DE" w:rsidRPr="00DB4D51" w:rsidRDefault="003240DE" w:rsidP="003240DE">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42139CC" w14:textId="77777777" w:rsidR="003240DE" w:rsidRPr="00DB4D51" w:rsidRDefault="003240DE" w:rsidP="003240DE">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09B2EBD5" w14:textId="77777777" w:rsidR="003240DE" w:rsidRPr="00DB4D51" w:rsidRDefault="003240DE" w:rsidP="003240DE">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300DEEA3" w14:textId="77777777" w:rsidR="003240DE" w:rsidRPr="00DB4D51" w:rsidRDefault="003240DE" w:rsidP="003240DE">
            <w:pPr>
              <w:pStyle w:val="ListParagraph"/>
              <w:ind w:left="0"/>
              <w:jc w:val="center"/>
              <w:rPr>
                <w:bCs/>
              </w:rPr>
            </w:pPr>
            <w:r w:rsidRPr="00DB4D51">
              <w:rPr>
                <w:bCs/>
              </w:rPr>
              <w:t>Phương thức</w:t>
            </w:r>
          </w:p>
          <w:p w14:paraId="2188AA80" w14:textId="77777777" w:rsidR="003240DE" w:rsidRPr="00DB4D51" w:rsidRDefault="003240DE" w:rsidP="003240DE">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1301C7CB" w14:textId="77777777" w:rsidR="003240DE" w:rsidRPr="00DB4D51" w:rsidRDefault="003240DE" w:rsidP="003240DE">
            <w:pPr>
              <w:pStyle w:val="ListParagraph"/>
              <w:ind w:left="0"/>
              <w:jc w:val="center"/>
              <w:rPr>
                <w:bCs/>
              </w:rPr>
            </w:pPr>
            <w:r w:rsidRPr="00DB4D51">
              <w:rPr>
                <w:bCs/>
              </w:rPr>
              <w:t>Ghi chú</w:t>
            </w:r>
          </w:p>
        </w:tc>
      </w:tr>
      <w:tr w:rsidR="003240DE" w:rsidRPr="00DB4D51" w14:paraId="7B460B4F" w14:textId="77777777" w:rsidTr="003240DE">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192D95E7" w14:textId="77777777" w:rsidR="003240DE" w:rsidRPr="00DB4D51" w:rsidRDefault="003240DE" w:rsidP="003240DE">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04DC8069" w14:textId="77777777" w:rsidR="003240DE" w:rsidRPr="00DB4D51" w:rsidRDefault="003240DE" w:rsidP="003240DE">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1A36E62F" w14:textId="77777777" w:rsidR="003240DE" w:rsidRPr="00DB4D51" w:rsidRDefault="003240DE" w:rsidP="003240DE">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72948BA" w14:textId="77777777" w:rsidR="003240DE" w:rsidRPr="00DB4D51" w:rsidRDefault="003240DE" w:rsidP="003240DE">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5D7F57E" w14:textId="77777777" w:rsidR="003240DE" w:rsidRPr="00DB4D51" w:rsidRDefault="003240DE" w:rsidP="003240DE">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8F1A829" w14:textId="77777777" w:rsidR="003240DE" w:rsidRPr="00DB4D51" w:rsidRDefault="003240DE" w:rsidP="003240DE">
            <w:pPr>
              <w:pStyle w:val="ListParagraph"/>
              <w:ind w:left="0"/>
              <w:jc w:val="center"/>
              <w:rPr>
                <w:bCs/>
              </w:rPr>
            </w:pPr>
            <w:r w:rsidRPr="00DB4D51">
              <w:rPr>
                <w:bCs/>
              </w:rPr>
              <w:t>Tái</w:t>
            </w:r>
          </w:p>
          <w:p w14:paraId="09CCE804" w14:textId="77777777" w:rsidR="003240DE" w:rsidRPr="00DB4D51" w:rsidRDefault="003240DE" w:rsidP="003240DE">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14EDA0FF" w14:textId="77777777" w:rsidR="003240DE" w:rsidRPr="00DB4D51" w:rsidRDefault="003240DE" w:rsidP="003240DE">
            <w:pPr>
              <w:rPr>
                <w:rFonts w:ascii="Times New Roman" w:hAnsi="Times New Roman" w:cs="Times New Roman"/>
                <w:bCs/>
                <w:noProof/>
                <w:sz w:val="24"/>
                <w:szCs w:val="24"/>
              </w:rPr>
            </w:pPr>
          </w:p>
        </w:tc>
      </w:tr>
      <w:tr w:rsidR="003240DE" w:rsidRPr="00DB4D51" w14:paraId="10AC75BD" w14:textId="77777777" w:rsidTr="003240DE">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92CCA23" w14:textId="77777777" w:rsidR="003240DE" w:rsidRPr="00DB4D51" w:rsidRDefault="003240DE" w:rsidP="003240DE">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5653850B" w14:textId="7ADD3342" w:rsidR="003240DE" w:rsidRPr="00DB4D51" w:rsidRDefault="00006A8B" w:rsidP="003240DE">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Cập nhật</w:t>
            </w:r>
            <w:r w:rsidR="00CD1B70" w:rsidRPr="00DB4D51">
              <w:rPr>
                <w:rFonts w:ascii="Times New Roman" w:hAnsi="Times New Roman" w:cs="Times New Roman"/>
                <w:b/>
                <w:sz w:val="24"/>
                <w:szCs w:val="24"/>
              </w:rPr>
              <w:t xml:space="preserve"> trạng thái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5D23D927" w14:textId="6CEB49E5" w:rsidR="003240DE" w:rsidRPr="00DB4D51" w:rsidRDefault="003240DE" w:rsidP="003240DE">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434E850F"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6536CC3"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3980464A" w14:textId="77777777" w:rsidR="003240DE" w:rsidRPr="00DB4D51" w:rsidRDefault="003240DE"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915495F" w14:textId="77777777" w:rsidR="003240DE" w:rsidRPr="00DB4D51" w:rsidRDefault="003240DE" w:rsidP="003240DE">
            <w:pPr>
              <w:spacing w:before="100" w:beforeAutospacing="1" w:after="100" w:afterAutospacing="1"/>
              <w:rPr>
                <w:rFonts w:ascii="Times New Roman" w:hAnsi="Times New Roman" w:cs="Times New Roman"/>
                <w:sz w:val="24"/>
                <w:szCs w:val="24"/>
              </w:rPr>
            </w:pPr>
          </w:p>
        </w:tc>
      </w:tr>
      <w:tr w:rsidR="00CD1B70" w:rsidRPr="00DB4D51" w14:paraId="2FCBC984" w14:textId="77777777" w:rsidTr="003240DE">
        <w:tc>
          <w:tcPr>
            <w:tcW w:w="471" w:type="dxa"/>
            <w:tcBorders>
              <w:top w:val="single" w:sz="6" w:space="0" w:color="000080"/>
              <w:left w:val="single" w:sz="6" w:space="0" w:color="000080"/>
              <w:bottom w:val="single" w:sz="6" w:space="0" w:color="000080"/>
              <w:right w:val="single" w:sz="6" w:space="0" w:color="000080"/>
            </w:tcBorders>
            <w:vAlign w:val="center"/>
          </w:tcPr>
          <w:p w14:paraId="432D9E4A"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481E536D" w14:textId="2CCCC73C" w:rsidR="00CD1B70" w:rsidRPr="00DB4D51" w:rsidRDefault="00CD1B70" w:rsidP="00CD1B70">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w:t>
            </w:r>
            <w:r w:rsidR="00006A8B" w:rsidRPr="00DB4D51">
              <w:rPr>
                <w:rFonts w:ascii="Times New Roman" w:hAnsi="Times New Roman" w:cs="Times New Roman"/>
                <w:color w:val="0D0D0D" w:themeColor="text1" w:themeTint="F2"/>
                <w:sz w:val="24"/>
                <w:szCs w:val="24"/>
              </w:rPr>
              <w:t>Cập nhật</w:t>
            </w:r>
            <w:r w:rsidRPr="00DB4D51">
              <w:rPr>
                <w:rFonts w:ascii="Times New Roman" w:hAnsi="Times New Roman" w:cs="Times New Roman"/>
                <w:color w:val="0D0D0D" w:themeColor="text1" w:themeTint="F2"/>
                <w:sz w:val="24"/>
                <w:szCs w:val="24"/>
              </w:rPr>
              <w:t xml:space="preserve"> tình trạng giải quyết hồ sơ trên hệ thống Terrra]</w:t>
            </w:r>
          </w:p>
        </w:tc>
        <w:tc>
          <w:tcPr>
            <w:tcW w:w="3147" w:type="dxa"/>
            <w:tcBorders>
              <w:top w:val="single" w:sz="6" w:space="0" w:color="000080"/>
              <w:left w:val="single" w:sz="6" w:space="0" w:color="000080"/>
              <w:bottom w:val="single" w:sz="6" w:space="0" w:color="000080"/>
              <w:right w:val="single" w:sz="6" w:space="0" w:color="000080"/>
            </w:tcBorders>
          </w:tcPr>
          <w:p w14:paraId="4E734E92" w14:textId="33A2C6E6" w:rsidR="00CD1B70" w:rsidRPr="00DB4D51" w:rsidRDefault="00CD1B70" w:rsidP="005C035D">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 xml:space="preserve">Hồ sơ sau khi được </w:t>
            </w:r>
            <w:r w:rsidR="00006A8B" w:rsidRPr="00DB4D51">
              <w:rPr>
                <w:rFonts w:ascii="Times New Roman" w:hAnsi="Times New Roman" w:cs="Times New Roman"/>
                <w:color w:val="0D0D0D" w:themeColor="text1" w:themeTint="F2"/>
                <w:sz w:val="24"/>
                <w:szCs w:val="24"/>
              </w:rPr>
              <w:t>xử lý</w:t>
            </w:r>
            <w:r w:rsidRPr="00DB4D51">
              <w:rPr>
                <w:rFonts w:ascii="Times New Roman" w:hAnsi="Times New Roman" w:cs="Times New Roman"/>
                <w:color w:val="0D0D0D" w:themeColor="text1" w:themeTint="F2"/>
                <w:sz w:val="24"/>
                <w:szCs w:val="24"/>
              </w:rPr>
              <w:t xml:space="preserve"> ở hệ thống BHXH thì robot sẽ tiếp tục truy cập vào hệ thống Terra để </w:t>
            </w:r>
            <w:r w:rsidR="00006A8B" w:rsidRPr="00DB4D51">
              <w:rPr>
                <w:rFonts w:ascii="Times New Roman" w:hAnsi="Times New Roman" w:cs="Times New Roman"/>
                <w:color w:val="0D0D0D" w:themeColor="text1" w:themeTint="F2"/>
                <w:sz w:val="24"/>
                <w:szCs w:val="24"/>
              </w:rPr>
              <w:t>cập nhật</w:t>
            </w:r>
            <w:r w:rsidRPr="00DB4D51">
              <w:rPr>
                <w:rFonts w:ascii="Times New Roman" w:hAnsi="Times New Roman" w:cs="Times New Roman"/>
                <w:color w:val="0D0D0D" w:themeColor="text1" w:themeTint="F2"/>
                <w:sz w:val="24"/>
                <w:szCs w:val="24"/>
              </w:rPr>
              <w:t xml:space="preserve"> lại trạng thái của hồ sơ vừa mới </w:t>
            </w:r>
            <w:r w:rsidR="00006A8B" w:rsidRPr="00DB4D51">
              <w:rPr>
                <w:rFonts w:ascii="Times New Roman" w:hAnsi="Times New Roman" w:cs="Times New Roman"/>
                <w:color w:val="0D0D0D" w:themeColor="text1" w:themeTint="F2"/>
                <w:sz w:val="24"/>
                <w:szCs w:val="24"/>
              </w:rPr>
              <w:t>xử lý</w:t>
            </w:r>
            <w:r w:rsidRPr="00DB4D51">
              <w:rPr>
                <w:rFonts w:ascii="Times New Roman" w:hAnsi="Times New Roman" w:cs="Times New Roman"/>
                <w:color w:val="0D0D0D" w:themeColor="text1" w:themeTint="F2"/>
                <w:sz w:val="24"/>
                <w:szCs w:val="24"/>
              </w:rPr>
              <w:t xml:space="preserve"> trên từ “</w:t>
            </w:r>
            <w:r w:rsidR="008E3A80" w:rsidRPr="00DB4D51">
              <w:rPr>
                <w:rFonts w:ascii="Times New Roman" w:hAnsi="Times New Roman" w:cs="Times New Roman"/>
                <w:color w:val="0D0D0D" w:themeColor="text1" w:themeTint="F2"/>
                <w:sz w:val="24"/>
                <w:szCs w:val="24"/>
              </w:rPr>
              <w:t>Đã phê duyệt</w:t>
            </w:r>
            <w:r w:rsidRPr="00DB4D51">
              <w:rPr>
                <w:rFonts w:ascii="Times New Roman" w:hAnsi="Times New Roman" w:cs="Times New Roman"/>
                <w:color w:val="0D0D0D" w:themeColor="text1" w:themeTint="F2"/>
                <w:sz w:val="24"/>
                <w:szCs w:val="24"/>
              </w:rPr>
              <w:t>” thành “</w:t>
            </w:r>
            <w:r w:rsidR="005C035D" w:rsidRPr="00DB4D51">
              <w:rPr>
                <w:rFonts w:ascii="Times New Roman" w:hAnsi="Times New Roman" w:cs="Times New Roman"/>
                <w:color w:val="0D0D0D" w:themeColor="text1" w:themeTint="F2"/>
                <w:sz w:val="24"/>
                <w:szCs w:val="24"/>
              </w:rPr>
              <w:t>L</w:t>
            </w:r>
            <w:r w:rsidRPr="00DB4D51">
              <w:rPr>
                <w:rFonts w:ascii="Times New Roman" w:hAnsi="Times New Roman" w:cs="Times New Roman"/>
                <w:color w:val="0D0D0D" w:themeColor="text1" w:themeTint="F2"/>
                <w:sz w:val="24"/>
                <w:szCs w:val="24"/>
              </w:rPr>
              <w:t>ưu</w:t>
            </w:r>
            <w:r w:rsidR="005C035D" w:rsidRPr="00DB4D51">
              <w:rPr>
                <w:rFonts w:ascii="Times New Roman" w:hAnsi="Times New Roman" w:cs="Times New Roman"/>
                <w:color w:val="0D0D0D" w:themeColor="text1" w:themeTint="F2"/>
                <w:sz w:val="24"/>
                <w:szCs w:val="24"/>
              </w:rPr>
              <w:t xml:space="preserve"> tạm</w:t>
            </w:r>
            <w:r w:rsidRPr="00DB4D51">
              <w:rPr>
                <w:rFonts w:ascii="Times New Roman" w:hAnsi="Times New Roman" w:cs="Times New Roman"/>
                <w:color w:val="0D0D0D" w:themeColor="text1" w:themeTint="F2"/>
                <w:sz w:val="24"/>
                <w:szCs w:val="24"/>
              </w:rPr>
              <w:t>”.</w:t>
            </w:r>
          </w:p>
        </w:tc>
        <w:tc>
          <w:tcPr>
            <w:tcW w:w="656" w:type="dxa"/>
            <w:tcBorders>
              <w:top w:val="single" w:sz="6" w:space="0" w:color="000080"/>
              <w:left w:val="single" w:sz="6" w:space="0" w:color="000080"/>
              <w:bottom w:val="single" w:sz="6" w:space="0" w:color="000080"/>
              <w:right w:val="single" w:sz="6" w:space="0" w:color="000080"/>
            </w:tcBorders>
            <w:vAlign w:val="center"/>
          </w:tcPr>
          <w:p w14:paraId="389A05F0" w14:textId="49A5235C" w:rsidR="00CD1B70" w:rsidRPr="00DB4D51" w:rsidRDefault="00CD1B70" w:rsidP="003240DE">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07E2AC4C"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1DF88680" w14:textId="77777777" w:rsidR="00CD1B70" w:rsidRPr="00DB4D51" w:rsidRDefault="00CD1B70" w:rsidP="003240DE">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624C9A64" w14:textId="77777777" w:rsidR="00CD1B70" w:rsidRPr="00DB4D51" w:rsidRDefault="00CD1B70" w:rsidP="003240DE">
            <w:pPr>
              <w:spacing w:before="100" w:beforeAutospacing="1" w:after="100" w:afterAutospacing="1"/>
              <w:rPr>
                <w:rFonts w:ascii="Times New Roman" w:hAnsi="Times New Roman" w:cs="Times New Roman"/>
                <w:sz w:val="24"/>
                <w:szCs w:val="24"/>
              </w:rPr>
            </w:pPr>
          </w:p>
        </w:tc>
      </w:tr>
    </w:tbl>
    <w:p w14:paraId="24154117" w14:textId="77777777" w:rsidR="00D229E7" w:rsidRPr="00DB4D51" w:rsidRDefault="00D229E7" w:rsidP="00D229E7">
      <w:pPr>
        <w:ind w:left="709"/>
        <w:rPr>
          <w:rFonts w:ascii="Times New Roman" w:hAnsi="Times New Roman" w:cs="Times New Roman"/>
        </w:rPr>
      </w:pPr>
    </w:p>
    <w:p w14:paraId="4DDA9B62" w14:textId="77777777" w:rsidR="00DD3A8B" w:rsidRPr="00DB4D51" w:rsidRDefault="00DD3A8B" w:rsidP="00DD3A8B">
      <w:pPr>
        <w:pStyle w:val="ListParagraph"/>
        <w:numPr>
          <w:ilvl w:val="0"/>
          <w:numId w:val="19"/>
        </w:numPr>
        <w:spacing w:line="276" w:lineRule="auto"/>
        <w:outlineLvl w:val="1"/>
        <w:rPr>
          <w:b/>
          <w:sz w:val="28"/>
          <w:szCs w:val="28"/>
        </w:rPr>
      </w:pPr>
      <w:bookmarkStart w:id="89" w:name="_Toc86064992"/>
      <w:bookmarkStart w:id="90" w:name="_Toc86065243"/>
      <w:r w:rsidRPr="00DB4D51">
        <w:rPr>
          <w:b/>
          <w:sz w:val="28"/>
          <w:szCs w:val="28"/>
        </w:rPr>
        <w:t xml:space="preserve">Chức năng </w:t>
      </w:r>
      <w:r>
        <w:rPr>
          <w:b/>
          <w:sz w:val="28"/>
          <w:szCs w:val="28"/>
        </w:rPr>
        <w:t>Cập nhật liên tục</w:t>
      </w:r>
      <w:bookmarkEnd w:id="89"/>
      <w:bookmarkEnd w:id="90"/>
    </w:p>
    <w:p w14:paraId="5687CBA0" w14:textId="77777777" w:rsidR="00DD3A8B" w:rsidRPr="00DB4D51" w:rsidRDefault="00DD3A8B" w:rsidP="00DD3A8B">
      <w:pPr>
        <w:pStyle w:val="ListParagraph"/>
        <w:rPr>
          <w:b/>
          <w:i/>
        </w:rPr>
      </w:pPr>
      <w:r>
        <w:rPr>
          <w:b/>
          <w:i/>
        </w:rPr>
        <w:t>7</w:t>
      </w:r>
      <w:r w:rsidRPr="00DB4D51">
        <w:rPr>
          <w:b/>
          <w:i/>
        </w:rPr>
        <w:t>.1. Giới thiệu</w:t>
      </w:r>
    </w:p>
    <w:p w14:paraId="329BAED7" w14:textId="03D341AA" w:rsidR="00DD3A8B" w:rsidRPr="00DB4D51" w:rsidRDefault="00DD3A8B">
      <w:pPr>
        <w:pStyle w:val="ListParagraph"/>
        <w:numPr>
          <w:ilvl w:val="0"/>
          <w:numId w:val="5"/>
        </w:numPr>
        <w:spacing w:after="160" w:line="259" w:lineRule="auto"/>
        <w:ind w:left="720"/>
        <w:jc w:val="both"/>
        <w:rPr>
          <w:ins w:id="91" w:author="TU NGUYEN ANH" w:date="2021-08-19T10:13:00Z"/>
        </w:rPr>
        <w:pPrChange w:id="92" w:author="TU NGUYEN ANH" w:date="2021-08-19T10:13:00Z">
          <w:pPr>
            <w:pStyle w:val="ListParagraph"/>
            <w:numPr>
              <w:numId w:val="5"/>
            </w:numPr>
            <w:spacing w:after="160" w:line="259" w:lineRule="auto"/>
            <w:ind w:left="1080" w:hanging="360"/>
            <w:jc w:val="both"/>
          </w:pPr>
        </w:pPrChange>
      </w:pPr>
      <w:r w:rsidRPr="00DB4D51">
        <w:t>Mục tiêu</w:t>
      </w:r>
      <w:r>
        <w:t>: Tạo robot thực hiện chức năng quét và cập nhật liên tục tất cá các trạng thái, sau đó lấy thông tin chi tiết trạng thái của từng hồ sơ ở mục “Nộp” và đổ dữ liệu vào Terra</w:t>
      </w:r>
      <w:ins w:id="93" w:author="TU NGUYEN ANH" w:date="2021-08-19T10:13:00Z">
        <w:r w:rsidRPr="00DB4D51">
          <w:t xml:space="preserve"> Robot sẽ chạy theo tùy chọn cấu hình được người dùng thiết lập bao gồm:</w:t>
        </w:r>
      </w:ins>
    </w:p>
    <w:p w14:paraId="198F2F4C" w14:textId="77777777" w:rsidR="00DD3A8B" w:rsidRPr="00DB4D51" w:rsidRDefault="00DD3A8B" w:rsidP="00DD3A8B">
      <w:pPr>
        <w:pStyle w:val="ListParagraph"/>
        <w:spacing w:after="160" w:line="259" w:lineRule="auto"/>
        <w:ind w:left="1080"/>
        <w:jc w:val="both"/>
        <w:rPr>
          <w:ins w:id="94" w:author="TU NGUYEN ANH" w:date="2021-08-19T10:13:00Z"/>
        </w:rPr>
      </w:pPr>
      <w:ins w:id="95" w:author="TU NGUYEN ANH" w:date="2021-08-19T10:13:00Z">
        <w:r w:rsidRPr="00DB4D51">
          <w:t>+ Chạy vào một thời gian cố định.</w:t>
        </w:r>
      </w:ins>
    </w:p>
    <w:p w14:paraId="25162B23" w14:textId="77777777" w:rsidR="00DD3A8B" w:rsidRPr="00DB4D51" w:rsidDel="004B3BF2" w:rsidRDefault="00DD3A8B" w:rsidP="00DD3A8B">
      <w:pPr>
        <w:pStyle w:val="ListParagraph"/>
        <w:numPr>
          <w:ilvl w:val="0"/>
          <w:numId w:val="5"/>
        </w:numPr>
        <w:spacing w:after="160" w:line="259" w:lineRule="auto"/>
        <w:ind w:left="720"/>
        <w:jc w:val="both"/>
        <w:rPr>
          <w:del w:id="96" w:author="TU NGUYEN ANH" w:date="2021-08-19T10:14:00Z"/>
        </w:rPr>
      </w:pPr>
      <w:ins w:id="97" w:author="TU NGUYEN ANH" w:date="2021-08-19T10:13:00Z">
        <w:r w:rsidRPr="00DB4D51">
          <w:t xml:space="preserve">+ Chạy realtime. </w:t>
        </w:r>
      </w:ins>
    </w:p>
    <w:p w14:paraId="5E819DDA" w14:textId="77777777" w:rsidR="00DD3A8B" w:rsidRPr="00DB4D51" w:rsidRDefault="00DD3A8B">
      <w:pPr>
        <w:pStyle w:val="ListParagraph"/>
        <w:spacing w:after="160" w:line="259" w:lineRule="auto"/>
        <w:ind w:left="1080"/>
        <w:jc w:val="both"/>
        <w:rPr>
          <w:ins w:id="98" w:author="TU NGUYEN ANH" w:date="2021-08-19T10:14:00Z"/>
        </w:rPr>
        <w:pPrChange w:id="99" w:author="TU NGUYEN ANH" w:date="2021-08-19T10:14:00Z">
          <w:pPr>
            <w:pStyle w:val="ListParagraph"/>
            <w:numPr>
              <w:numId w:val="5"/>
            </w:numPr>
            <w:spacing w:after="160" w:line="259" w:lineRule="auto"/>
            <w:ind w:left="1080" w:hanging="360"/>
            <w:jc w:val="both"/>
          </w:pPr>
        </w:pPrChange>
      </w:pPr>
    </w:p>
    <w:p w14:paraId="2D91A09E" w14:textId="77777777" w:rsidR="00DD3A8B" w:rsidRPr="00DB4D51" w:rsidRDefault="00DD3A8B" w:rsidP="00DD3A8B">
      <w:pPr>
        <w:pStyle w:val="ListParagraph"/>
        <w:numPr>
          <w:ilvl w:val="0"/>
          <w:numId w:val="5"/>
        </w:numPr>
        <w:spacing w:after="160" w:line="259" w:lineRule="auto"/>
        <w:ind w:left="720"/>
        <w:jc w:val="both"/>
      </w:pPr>
      <w:r w:rsidRPr="00DB4D51">
        <w:t xml:space="preserve">Chức năng: </w:t>
      </w:r>
      <w:r>
        <w:t>Quét cập nhật trạng thái, Xử lý dữ liệu và Đổ dữ liệu vào hệ thống Terra</w:t>
      </w:r>
    </w:p>
    <w:p w14:paraId="46CBA0DE" w14:textId="77777777" w:rsidR="00DD3A8B" w:rsidRPr="00DB4D51" w:rsidRDefault="00DD3A8B" w:rsidP="00DD3A8B">
      <w:pPr>
        <w:pStyle w:val="ListParagraph"/>
        <w:numPr>
          <w:ilvl w:val="0"/>
          <w:numId w:val="5"/>
        </w:numPr>
        <w:spacing w:after="160" w:line="259" w:lineRule="auto"/>
        <w:ind w:left="720"/>
        <w:jc w:val="both"/>
        <w:rPr>
          <w:b/>
          <w:i/>
        </w:rPr>
      </w:pPr>
      <w:r w:rsidRPr="00DB4D51">
        <w:t xml:space="preserve">Nghiệp vụ chính: Quét </w:t>
      </w:r>
      <w:r>
        <w:t>cập nhật trạng thái của tất cả các bộ hồ sơ trên BHXH, sau đó lấy thông tin chi tiết trạng thái của từng hồ sơ ở mục “Nộp” và đổ dữ liệu vào Terra</w:t>
      </w:r>
    </w:p>
    <w:p w14:paraId="0CE74BD4" w14:textId="77777777" w:rsidR="00DD3A8B" w:rsidRPr="00DB4D51" w:rsidRDefault="00DD3A8B" w:rsidP="00DD3A8B">
      <w:pPr>
        <w:pStyle w:val="ListParagraph"/>
        <w:spacing w:after="160" w:line="259" w:lineRule="auto"/>
        <w:jc w:val="both"/>
        <w:rPr>
          <w:b/>
          <w:i/>
        </w:rPr>
      </w:pPr>
    </w:p>
    <w:p w14:paraId="2054BC10" w14:textId="77777777" w:rsidR="00DD3A8B" w:rsidRPr="00DB4D51" w:rsidRDefault="00DD3A8B" w:rsidP="00DD3A8B">
      <w:pPr>
        <w:pStyle w:val="ListParagraph"/>
        <w:spacing w:after="160" w:line="259" w:lineRule="auto"/>
        <w:jc w:val="both"/>
        <w:rPr>
          <w:b/>
          <w:i/>
        </w:rPr>
      </w:pPr>
      <w:r>
        <w:rPr>
          <w:b/>
          <w:i/>
        </w:rPr>
        <w:t>7</w:t>
      </w:r>
      <w:r w:rsidRPr="00DB4D51">
        <w:rPr>
          <w:b/>
          <w:i/>
        </w:rPr>
        <w:t>.2. Use Case</w:t>
      </w:r>
    </w:p>
    <w:p w14:paraId="6DBF868E" w14:textId="77777777" w:rsidR="00DD3A8B" w:rsidRPr="00DB4D51" w:rsidRDefault="00DD3A8B" w:rsidP="00DD3A8B">
      <w:pPr>
        <w:ind w:left="720"/>
        <w:jc w:val="center"/>
        <w:rPr>
          <w:rFonts w:ascii="Times New Roman" w:hAnsi="Times New Roman" w:cs="Times New Roman"/>
          <w:b/>
          <w:i/>
          <w:sz w:val="24"/>
          <w:szCs w:val="24"/>
        </w:rPr>
      </w:pPr>
      <w:r w:rsidRPr="00707588">
        <w:rPr>
          <w:rFonts w:ascii="Times New Roman" w:hAnsi="Times New Roman" w:cs="Times New Roman"/>
          <w:b/>
          <w:i/>
          <w:noProof/>
          <w:sz w:val="24"/>
          <w:szCs w:val="24"/>
          <w:lang w:eastAsia="ja-JP"/>
        </w:rPr>
        <w:lastRenderedPageBreak/>
        <w:drawing>
          <wp:inline distT="0" distB="0" distL="0" distR="0" wp14:anchorId="56D23E56" wp14:editId="5AAE5DFB">
            <wp:extent cx="4564320" cy="240127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64320" cy="2401271"/>
                    </a:xfrm>
                    <a:prstGeom prst="rect">
                      <a:avLst/>
                    </a:prstGeom>
                  </pic:spPr>
                </pic:pic>
              </a:graphicData>
            </a:graphic>
          </wp:inline>
        </w:drawing>
      </w:r>
    </w:p>
    <w:p w14:paraId="6799E022" w14:textId="77777777" w:rsidR="00DD3A8B" w:rsidRPr="00DB4D51" w:rsidRDefault="00DD3A8B" w:rsidP="00DD3A8B">
      <w:pPr>
        <w:pStyle w:val="ListParagraph"/>
        <w:numPr>
          <w:ilvl w:val="0"/>
          <w:numId w:val="5"/>
        </w:numPr>
        <w:spacing w:after="160" w:line="259" w:lineRule="auto"/>
        <w:ind w:left="720"/>
        <w:jc w:val="both"/>
      </w:pPr>
      <w:r w:rsidRPr="00DB4D51">
        <w:t>Robot sẽ tiến hành quét kết quả hồ sơ trên hệ thống Terra.</w:t>
      </w:r>
    </w:p>
    <w:p w14:paraId="15385D95" w14:textId="77777777" w:rsidR="00DD3A8B" w:rsidRPr="00DB4D51" w:rsidRDefault="00DD3A8B" w:rsidP="00DD3A8B">
      <w:pPr>
        <w:ind w:left="720"/>
        <w:jc w:val="both"/>
        <w:rPr>
          <w:rFonts w:ascii="Times New Roman" w:hAnsi="Times New Roman" w:cs="Times New Roman"/>
          <w:b/>
          <w:i/>
          <w:sz w:val="24"/>
          <w:szCs w:val="24"/>
        </w:rPr>
      </w:pPr>
      <w:proofErr w:type="gramStart"/>
      <w:r>
        <w:rPr>
          <w:rFonts w:ascii="Times New Roman" w:hAnsi="Times New Roman" w:cs="Times New Roman"/>
          <w:b/>
          <w:i/>
          <w:sz w:val="24"/>
          <w:szCs w:val="24"/>
        </w:rPr>
        <w:t>7</w:t>
      </w:r>
      <w:r w:rsidRPr="00DB4D51">
        <w:rPr>
          <w:rFonts w:ascii="Times New Roman" w:hAnsi="Times New Roman" w:cs="Times New Roman"/>
          <w:b/>
          <w:i/>
          <w:sz w:val="24"/>
          <w:szCs w:val="24"/>
        </w:rPr>
        <w:t>.3. Sơ</w:t>
      </w:r>
      <w:proofErr w:type="gramEnd"/>
      <w:r w:rsidRPr="00DB4D51">
        <w:rPr>
          <w:rFonts w:ascii="Times New Roman" w:hAnsi="Times New Roman" w:cs="Times New Roman"/>
          <w:b/>
          <w:i/>
          <w:sz w:val="24"/>
          <w:szCs w:val="24"/>
        </w:rPr>
        <w:t xml:space="preserve"> đồ phân rã chức năng</w:t>
      </w:r>
    </w:p>
    <w:p w14:paraId="2E6ADFD1" w14:textId="77777777" w:rsidR="00DD3A8B" w:rsidRPr="00DB4D51" w:rsidRDefault="00DD3A8B" w:rsidP="00DD3A8B">
      <w:pPr>
        <w:jc w:val="center"/>
        <w:rPr>
          <w:rFonts w:ascii="Times New Roman" w:hAnsi="Times New Roman" w:cs="Times New Roman"/>
        </w:rPr>
      </w:pPr>
      <w:r w:rsidRPr="00707588">
        <w:rPr>
          <w:rFonts w:ascii="Times New Roman" w:hAnsi="Times New Roman" w:cs="Times New Roman"/>
          <w:noProof/>
          <w:lang w:eastAsia="ja-JP"/>
        </w:rPr>
        <w:drawing>
          <wp:inline distT="0" distB="0" distL="0" distR="0" wp14:anchorId="6E583FDF" wp14:editId="4A97381C">
            <wp:extent cx="2944415" cy="175330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44415" cy="1753309"/>
                    </a:xfrm>
                    <a:prstGeom prst="rect">
                      <a:avLst/>
                    </a:prstGeom>
                  </pic:spPr>
                </pic:pic>
              </a:graphicData>
            </a:graphic>
          </wp:inline>
        </w:drawing>
      </w:r>
    </w:p>
    <w:p w14:paraId="551921BA" w14:textId="77777777" w:rsidR="00DD3A8B" w:rsidRPr="00DB4D51" w:rsidRDefault="00DD3A8B" w:rsidP="00DD3A8B">
      <w:pPr>
        <w:pStyle w:val="ListParagraph"/>
        <w:numPr>
          <w:ilvl w:val="0"/>
          <w:numId w:val="5"/>
        </w:numPr>
        <w:ind w:left="720"/>
      </w:pPr>
      <w:r w:rsidRPr="00DB4D51">
        <w:t xml:space="preserve">Vai trò quét </w:t>
      </w:r>
      <w:r>
        <w:t>cập nhật liên tục</w:t>
      </w:r>
      <w:r w:rsidRPr="00DB4D51">
        <w:t xml:space="preserve"> có </w:t>
      </w:r>
      <w:r>
        <w:t>2</w:t>
      </w:r>
      <w:r w:rsidRPr="00DB4D51">
        <w:t xml:space="preserve"> chức năng cơ bản:</w:t>
      </w:r>
    </w:p>
    <w:p w14:paraId="402FBD61" w14:textId="77777777" w:rsidR="00DD3A8B" w:rsidRDefault="00DD3A8B" w:rsidP="00DD3A8B">
      <w:pPr>
        <w:pStyle w:val="ListParagraph"/>
      </w:pPr>
      <w:r w:rsidRPr="00DB4D51">
        <w:t>+ Cập nhật trạng thái</w:t>
      </w:r>
      <w:r>
        <w:t>: thực hiện cập nhật liên tục trạng thái của hồ sơ có ở BHXH vào Terra</w:t>
      </w:r>
    </w:p>
    <w:p w14:paraId="0280FFCB" w14:textId="77777777" w:rsidR="00DD3A8B" w:rsidRDefault="00DD3A8B" w:rsidP="00DD3A8B">
      <w:pPr>
        <w:pStyle w:val="ListParagraph"/>
      </w:pPr>
      <w:r>
        <w:t>+ Xử lý thông tin chi tiết: Lấy thông tin chi tiết trạng thải của bộ hồ sơ ở mục “Nộp” và đổ dữ liệu chi tiết đó vào hệ thống Terra</w:t>
      </w:r>
    </w:p>
    <w:p w14:paraId="29E1C226" w14:textId="77777777" w:rsidR="00DD3A8B" w:rsidRDefault="00DD3A8B" w:rsidP="00DD3A8B">
      <w:pPr>
        <w:pStyle w:val="ListParagraph"/>
      </w:pPr>
    </w:p>
    <w:p w14:paraId="54E1F682" w14:textId="77777777" w:rsidR="00DD3A8B" w:rsidRPr="00DB4D51" w:rsidRDefault="00DD3A8B" w:rsidP="00DD3A8B">
      <w:pPr>
        <w:pStyle w:val="ListParagraph"/>
        <w:jc w:val="both"/>
        <w:rPr>
          <w:b/>
          <w:i/>
        </w:rPr>
      </w:pPr>
      <w:r>
        <w:rPr>
          <w:b/>
          <w:i/>
        </w:rPr>
        <w:t>7</w:t>
      </w:r>
      <w:r w:rsidRPr="00DB4D51">
        <w:rPr>
          <w:b/>
          <w:i/>
        </w:rPr>
        <w:t>.4. Các giao tiếp</w:t>
      </w:r>
    </w:p>
    <w:p w14:paraId="7BBACDBD" w14:textId="77777777" w:rsidR="00DD3A8B" w:rsidRDefault="00DD3A8B" w:rsidP="00DD3A8B">
      <w:pPr>
        <w:pStyle w:val="ListParagraph"/>
        <w:numPr>
          <w:ilvl w:val="0"/>
          <w:numId w:val="5"/>
        </w:numPr>
        <w:spacing w:after="160" w:line="259" w:lineRule="auto"/>
        <w:ind w:left="720"/>
        <w:jc w:val="both"/>
      </w:pPr>
      <w:r w:rsidRPr="00DB4D51">
        <w:t>R</w:t>
      </w:r>
      <w:r>
        <w:t>obot sẽ thực hiện các giao tiếp quét cập nhật trạng thái liên tục và xử lý dữ liệu chi tiết trạng thái ở BHXH vào Terra</w:t>
      </w:r>
    </w:p>
    <w:p w14:paraId="4873B6CF" w14:textId="77777777" w:rsidR="00DD3A8B" w:rsidRPr="008608B5" w:rsidRDefault="00DD3A8B" w:rsidP="00DD3A8B">
      <w:pPr>
        <w:pStyle w:val="ListParagraph"/>
        <w:jc w:val="both"/>
        <w:rPr>
          <w:lang w:val="vi-VN"/>
        </w:rPr>
      </w:pPr>
    </w:p>
    <w:p w14:paraId="1A38F373" w14:textId="77777777" w:rsidR="00DD3A8B" w:rsidRPr="00DB4D51" w:rsidRDefault="00DD3A8B" w:rsidP="00DD3A8B">
      <w:pPr>
        <w:pStyle w:val="ListParagraph"/>
        <w:jc w:val="both"/>
        <w:rPr>
          <w:b/>
          <w:i/>
        </w:rPr>
      </w:pPr>
      <w:r>
        <w:rPr>
          <w:b/>
          <w:i/>
        </w:rPr>
        <w:t>7</w:t>
      </w:r>
      <w:r w:rsidRPr="00DB4D51">
        <w:rPr>
          <w:b/>
          <w:i/>
        </w:rPr>
        <w:t>.5. Các chức năng</w:t>
      </w:r>
    </w:p>
    <w:tbl>
      <w:tblPr>
        <w:tblW w:w="9773" w:type="dxa"/>
        <w:tblInd w:w="-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71"/>
        <w:gridCol w:w="3526"/>
        <w:gridCol w:w="3147"/>
        <w:gridCol w:w="656"/>
        <w:gridCol w:w="701"/>
        <w:gridCol w:w="696"/>
        <w:gridCol w:w="576"/>
      </w:tblGrid>
      <w:tr w:rsidR="00DD3A8B" w:rsidRPr="00DB4D51" w14:paraId="2DDC8F12" w14:textId="77777777" w:rsidTr="00924DB9">
        <w:tc>
          <w:tcPr>
            <w:tcW w:w="471"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15E04ADC" w14:textId="77777777" w:rsidR="00DD3A8B" w:rsidRPr="00DB4D51" w:rsidRDefault="00DD3A8B" w:rsidP="00924DB9">
            <w:pPr>
              <w:pStyle w:val="ListParagraph"/>
              <w:spacing w:line="360" w:lineRule="auto"/>
              <w:ind w:left="0"/>
              <w:jc w:val="center"/>
              <w:rPr>
                <w:bCs/>
              </w:rPr>
            </w:pPr>
            <w:r w:rsidRPr="00DB4D51">
              <w:rPr>
                <w:bCs/>
              </w:rPr>
              <w:t>ID</w:t>
            </w:r>
          </w:p>
        </w:tc>
        <w:tc>
          <w:tcPr>
            <w:tcW w:w="3526"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58A4A9B8" w14:textId="77777777" w:rsidR="00DD3A8B" w:rsidRPr="00DB4D51" w:rsidRDefault="00DD3A8B" w:rsidP="00924DB9">
            <w:pPr>
              <w:pStyle w:val="ListParagraph"/>
              <w:spacing w:line="360" w:lineRule="auto"/>
              <w:ind w:left="0"/>
              <w:jc w:val="center"/>
              <w:rPr>
                <w:b/>
                <w:bCs/>
              </w:rPr>
            </w:pPr>
            <w:r w:rsidRPr="00DB4D51">
              <w:rPr>
                <w:bCs/>
              </w:rPr>
              <w:t>Chức năng</w:t>
            </w:r>
          </w:p>
        </w:tc>
        <w:tc>
          <w:tcPr>
            <w:tcW w:w="3147" w:type="dxa"/>
            <w:vMerge w:val="restart"/>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400FE2D7" w14:textId="77777777" w:rsidR="00DD3A8B" w:rsidRPr="00DB4D51" w:rsidRDefault="00DD3A8B" w:rsidP="00924DB9">
            <w:pPr>
              <w:pStyle w:val="ListParagraph"/>
              <w:spacing w:line="360" w:lineRule="auto"/>
              <w:ind w:left="0"/>
              <w:jc w:val="center"/>
              <w:rPr>
                <w:bCs/>
              </w:rPr>
            </w:pPr>
            <w:r w:rsidRPr="00DB4D51">
              <w:rPr>
                <w:bCs/>
              </w:rPr>
              <w:t>Mô tả</w:t>
            </w:r>
          </w:p>
        </w:tc>
        <w:tc>
          <w:tcPr>
            <w:tcW w:w="2053" w:type="dxa"/>
            <w:gridSpan w:val="3"/>
            <w:tcBorders>
              <w:top w:val="single" w:sz="6" w:space="0" w:color="000080"/>
              <w:left w:val="single" w:sz="6" w:space="0" w:color="000080"/>
              <w:bottom w:val="single" w:sz="6" w:space="0" w:color="000080"/>
              <w:right w:val="single" w:sz="6" w:space="0" w:color="000080"/>
            </w:tcBorders>
            <w:shd w:val="clear" w:color="auto" w:fill="D9D9D9"/>
            <w:vAlign w:val="center"/>
          </w:tcPr>
          <w:p w14:paraId="3C7E3AA2" w14:textId="77777777" w:rsidR="00DD3A8B" w:rsidRPr="00DB4D51" w:rsidRDefault="00DD3A8B" w:rsidP="00924DB9">
            <w:pPr>
              <w:pStyle w:val="ListParagraph"/>
              <w:ind w:left="0"/>
              <w:jc w:val="center"/>
              <w:rPr>
                <w:bCs/>
              </w:rPr>
            </w:pPr>
            <w:r w:rsidRPr="00DB4D51">
              <w:rPr>
                <w:bCs/>
              </w:rPr>
              <w:t>Phương thức</w:t>
            </w:r>
          </w:p>
          <w:p w14:paraId="519C1B3D" w14:textId="77777777" w:rsidR="00DD3A8B" w:rsidRPr="00DB4D51" w:rsidRDefault="00DD3A8B" w:rsidP="00924DB9">
            <w:pPr>
              <w:pStyle w:val="ListParagraph"/>
              <w:ind w:left="0"/>
              <w:jc w:val="center"/>
              <w:rPr>
                <w:bCs/>
              </w:rPr>
            </w:pPr>
            <w:r w:rsidRPr="00DB4D51">
              <w:rPr>
                <w:bCs/>
              </w:rPr>
              <w:t>thực hiện</w:t>
            </w:r>
          </w:p>
        </w:tc>
        <w:tc>
          <w:tcPr>
            <w:tcW w:w="576" w:type="dxa"/>
            <w:vMerge w:val="restart"/>
            <w:tcBorders>
              <w:top w:val="single" w:sz="6" w:space="0" w:color="000080"/>
              <w:left w:val="single" w:sz="6" w:space="0" w:color="000080"/>
              <w:right w:val="single" w:sz="6" w:space="0" w:color="000080"/>
            </w:tcBorders>
            <w:shd w:val="clear" w:color="auto" w:fill="D9D9D9"/>
            <w:vAlign w:val="center"/>
            <w:hideMark/>
          </w:tcPr>
          <w:p w14:paraId="6CCDCA73" w14:textId="77777777" w:rsidR="00DD3A8B" w:rsidRPr="00DB4D51" w:rsidRDefault="00DD3A8B" w:rsidP="00924DB9">
            <w:pPr>
              <w:pStyle w:val="ListParagraph"/>
              <w:ind w:left="0"/>
              <w:jc w:val="center"/>
              <w:rPr>
                <w:bCs/>
              </w:rPr>
            </w:pPr>
            <w:r w:rsidRPr="00DB4D51">
              <w:rPr>
                <w:bCs/>
              </w:rPr>
              <w:t>Ghi chú</w:t>
            </w:r>
          </w:p>
        </w:tc>
      </w:tr>
      <w:tr w:rsidR="00DD3A8B" w:rsidRPr="00DB4D51" w14:paraId="1AD7C98B" w14:textId="77777777" w:rsidTr="00924DB9">
        <w:trPr>
          <w:trHeight w:val="909"/>
        </w:trPr>
        <w:tc>
          <w:tcPr>
            <w:tcW w:w="471" w:type="dxa"/>
            <w:vMerge/>
            <w:tcBorders>
              <w:top w:val="single" w:sz="6" w:space="0" w:color="000080"/>
              <w:left w:val="single" w:sz="6" w:space="0" w:color="000080"/>
              <w:bottom w:val="single" w:sz="6" w:space="0" w:color="000080"/>
              <w:right w:val="single" w:sz="6" w:space="0" w:color="000080"/>
            </w:tcBorders>
            <w:vAlign w:val="center"/>
            <w:hideMark/>
          </w:tcPr>
          <w:p w14:paraId="01697198" w14:textId="77777777" w:rsidR="00DD3A8B" w:rsidRPr="00DB4D51" w:rsidRDefault="00DD3A8B" w:rsidP="00924DB9">
            <w:pPr>
              <w:jc w:val="center"/>
              <w:rPr>
                <w:rFonts w:ascii="Times New Roman" w:hAnsi="Times New Roman" w:cs="Times New Roman"/>
                <w:bCs/>
                <w:noProof/>
                <w:sz w:val="24"/>
                <w:szCs w:val="24"/>
              </w:rPr>
            </w:pPr>
          </w:p>
        </w:tc>
        <w:tc>
          <w:tcPr>
            <w:tcW w:w="3526" w:type="dxa"/>
            <w:vMerge/>
            <w:tcBorders>
              <w:top w:val="single" w:sz="6" w:space="0" w:color="000080"/>
              <w:left w:val="single" w:sz="6" w:space="0" w:color="000080"/>
              <w:bottom w:val="single" w:sz="6" w:space="0" w:color="000080"/>
              <w:right w:val="single" w:sz="6" w:space="0" w:color="000080"/>
            </w:tcBorders>
            <w:vAlign w:val="center"/>
            <w:hideMark/>
          </w:tcPr>
          <w:p w14:paraId="453795B5" w14:textId="77777777" w:rsidR="00DD3A8B" w:rsidRPr="00DB4D51" w:rsidRDefault="00DD3A8B" w:rsidP="00924DB9">
            <w:pPr>
              <w:jc w:val="both"/>
              <w:rPr>
                <w:rFonts w:ascii="Times New Roman" w:hAnsi="Times New Roman" w:cs="Times New Roman"/>
                <w:b/>
                <w:bCs/>
                <w:noProof/>
                <w:sz w:val="24"/>
                <w:szCs w:val="24"/>
              </w:rPr>
            </w:pPr>
          </w:p>
        </w:tc>
        <w:tc>
          <w:tcPr>
            <w:tcW w:w="3147" w:type="dxa"/>
            <w:vMerge/>
            <w:tcBorders>
              <w:top w:val="single" w:sz="6" w:space="0" w:color="000080"/>
              <w:left w:val="single" w:sz="6" w:space="0" w:color="000080"/>
              <w:bottom w:val="single" w:sz="6" w:space="0" w:color="000080"/>
              <w:right w:val="single" w:sz="6" w:space="0" w:color="000080"/>
            </w:tcBorders>
            <w:vAlign w:val="center"/>
            <w:hideMark/>
          </w:tcPr>
          <w:p w14:paraId="00771128" w14:textId="77777777" w:rsidR="00DD3A8B" w:rsidRPr="00DB4D51" w:rsidRDefault="00DD3A8B" w:rsidP="00924DB9">
            <w:pPr>
              <w:jc w:val="both"/>
              <w:rPr>
                <w:rFonts w:ascii="Times New Roman" w:hAnsi="Times New Roman" w:cs="Times New Roman"/>
                <w:bCs/>
                <w:noProof/>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72D9E6A6" w14:textId="77777777" w:rsidR="00DD3A8B" w:rsidRPr="00DB4D51" w:rsidRDefault="00DD3A8B" w:rsidP="00924DB9">
            <w:pPr>
              <w:pStyle w:val="ListParagraph"/>
              <w:ind w:left="0"/>
              <w:jc w:val="center"/>
              <w:rPr>
                <w:bCs/>
              </w:rPr>
            </w:pPr>
            <w:r w:rsidRPr="00DB4D51">
              <w:rPr>
                <w:bCs/>
              </w:rPr>
              <w:t>Làm mới</w:t>
            </w:r>
          </w:p>
        </w:tc>
        <w:tc>
          <w:tcPr>
            <w:tcW w:w="701"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2C725436" w14:textId="77777777" w:rsidR="00DD3A8B" w:rsidRPr="00DB4D51" w:rsidRDefault="00DD3A8B" w:rsidP="00924DB9">
            <w:pPr>
              <w:pStyle w:val="ListParagraph"/>
              <w:ind w:left="0"/>
              <w:jc w:val="center"/>
              <w:rPr>
                <w:bCs/>
              </w:rPr>
            </w:pPr>
            <w:r w:rsidRPr="00DB4D51">
              <w:rPr>
                <w:bCs/>
              </w:rPr>
              <w:t>Mua</w:t>
            </w:r>
          </w:p>
        </w:tc>
        <w:tc>
          <w:tcPr>
            <w:tcW w:w="696" w:type="dxa"/>
            <w:tcBorders>
              <w:top w:val="single" w:sz="6" w:space="0" w:color="000080"/>
              <w:left w:val="single" w:sz="6" w:space="0" w:color="000080"/>
              <w:bottom w:val="single" w:sz="6" w:space="0" w:color="000080"/>
              <w:right w:val="single" w:sz="6" w:space="0" w:color="000080"/>
            </w:tcBorders>
            <w:shd w:val="clear" w:color="auto" w:fill="D9D9D9"/>
            <w:vAlign w:val="center"/>
            <w:hideMark/>
          </w:tcPr>
          <w:p w14:paraId="39155BD5" w14:textId="77777777" w:rsidR="00DD3A8B" w:rsidRPr="00DB4D51" w:rsidRDefault="00DD3A8B" w:rsidP="00924DB9">
            <w:pPr>
              <w:pStyle w:val="ListParagraph"/>
              <w:ind w:left="0"/>
              <w:jc w:val="center"/>
              <w:rPr>
                <w:bCs/>
              </w:rPr>
            </w:pPr>
            <w:r w:rsidRPr="00DB4D51">
              <w:rPr>
                <w:bCs/>
              </w:rPr>
              <w:t>Tái</w:t>
            </w:r>
          </w:p>
          <w:p w14:paraId="0370C769" w14:textId="77777777" w:rsidR="00DD3A8B" w:rsidRPr="00DB4D51" w:rsidRDefault="00DD3A8B" w:rsidP="00924DB9">
            <w:pPr>
              <w:pStyle w:val="ListParagraph"/>
              <w:ind w:left="0"/>
              <w:jc w:val="center"/>
              <w:rPr>
                <w:bCs/>
              </w:rPr>
            </w:pPr>
            <w:r w:rsidRPr="00DB4D51">
              <w:rPr>
                <w:bCs/>
              </w:rPr>
              <w:t>sử dụng</w:t>
            </w:r>
          </w:p>
        </w:tc>
        <w:tc>
          <w:tcPr>
            <w:tcW w:w="576" w:type="dxa"/>
            <w:vMerge/>
            <w:tcBorders>
              <w:left w:val="single" w:sz="6" w:space="0" w:color="000080"/>
              <w:bottom w:val="single" w:sz="6" w:space="0" w:color="000080"/>
              <w:right w:val="single" w:sz="6" w:space="0" w:color="000080"/>
            </w:tcBorders>
            <w:vAlign w:val="center"/>
            <w:hideMark/>
          </w:tcPr>
          <w:p w14:paraId="189EB022" w14:textId="77777777" w:rsidR="00DD3A8B" w:rsidRPr="00DB4D51" w:rsidRDefault="00DD3A8B" w:rsidP="00924DB9">
            <w:pPr>
              <w:rPr>
                <w:rFonts w:ascii="Times New Roman" w:hAnsi="Times New Roman" w:cs="Times New Roman"/>
                <w:bCs/>
                <w:noProof/>
                <w:sz w:val="24"/>
                <w:szCs w:val="24"/>
              </w:rPr>
            </w:pPr>
          </w:p>
        </w:tc>
      </w:tr>
      <w:tr w:rsidR="00DD3A8B" w:rsidRPr="00DB4D51" w14:paraId="77C00630" w14:textId="77777777" w:rsidTr="00924DB9">
        <w:tc>
          <w:tcPr>
            <w:tcW w:w="47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35B8E05" w14:textId="77777777" w:rsidR="00DD3A8B" w:rsidRPr="00DB4D51" w:rsidRDefault="00DD3A8B" w:rsidP="00924DB9">
            <w:pPr>
              <w:spacing w:before="100" w:beforeAutospacing="1" w:after="100" w:afterAutospacing="1"/>
              <w:jc w:val="center"/>
              <w:rPr>
                <w:rFonts w:ascii="Times New Roman" w:hAnsi="Times New Roman" w:cs="Times New Roman"/>
                <w:b/>
                <w:sz w:val="24"/>
                <w:szCs w:val="24"/>
              </w:rPr>
            </w:pPr>
            <w:r w:rsidRPr="00DB4D51">
              <w:rPr>
                <w:rFonts w:ascii="Times New Roman" w:hAnsi="Times New Roman" w:cs="Times New Roman"/>
                <w:b/>
                <w:sz w:val="24"/>
                <w:szCs w:val="24"/>
              </w:rPr>
              <w:t>1</w:t>
            </w:r>
          </w:p>
        </w:tc>
        <w:tc>
          <w:tcPr>
            <w:tcW w:w="352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4A643C51" w14:textId="77777777" w:rsidR="00DD3A8B" w:rsidRPr="00DB4D51" w:rsidRDefault="00DD3A8B" w:rsidP="00924DB9">
            <w:pPr>
              <w:spacing w:before="100" w:beforeAutospacing="1" w:after="100" w:afterAutospacing="1"/>
              <w:jc w:val="both"/>
              <w:rPr>
                <w:rFonts w:ascii="Times New Roman" w:hAnsi="Times New Roman" w:cs="Times New Roman"/>
                <w:b/>
                <w:sz w:val="24"/>
                <w:szCs w:val="24"/>
              </w:rPr>
            </w:pPr>
            <w:r w:rsidRPr="00DB4D51">
              <w:rPr>
                <w:rFonts w:ascii="Times New Roman" w:hAnsi="Times New Roman" w:cs="Times New Roman"/>
                <w:b/>
                <w:sz w:val="24"/>
                <w:szCs w:val="24"/>
              </w:rPr>
              <w:t>Cập nhật trạng thái</w:t>
            </w:r>
          </w:p>
        </w:tc>
        <w:tc>
          <w:tcPr>
            <w:tcW w:w="3147"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026ADBDA" w14:textId="77777777" w:rsidR="00DD3A8B" w:rsidRPr="00DB4D51" w:rsidRDefault="00DD3A8B" w:rsidP="00924DB9">
            <w:pPr>
              <w:spacing w:before="100" w:beforeAutospacing="1" w:after="100" w:afterAutospacing="1"/>
              <w:jc w:val="both"/>
              <w:rPr>
                <w:rFonts w:ascii="Times New Roman" w:hAnsi="Times New Roman" w:cs="Times New Roman"/>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5880E74D"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64365C26"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vAlign w:val="center"/>
          </w:tcPr>
          <w:p w14:paraId="147A1338"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tcPr>
          <w:p w14:paraId="2A401706" w14:textId="77777777" w:rsidR="00DD3A8B" w:rsidRPr="00DB4D51" w:rsidRDefault="00DD3A8B" w:rsidP="00924DB9">
            <w:pPr>
              <w:spacing w:before="100" w:beforeAutospacing="1" w:after="100" w:afterAutospacing="1"/>
              <w:rPr>
                <w:rFonts w:ascii="Times New Roman" w:hAnsi="Times New Roman" w:cs="Times New Roman"/>
                <w:sz w:val="24"/>
                <w:szCs w:val="24"/>
              </w:rPr>
            </w:pPr>
          </w:p>
        </w:tc>
      </w:tr>
      <w:tr w:rsidR="00DD3A8B" w:rsidRPr="00DB4D51" w14:paraId="5F836EC5" w14:textId="77777777" w:rsidTr="00924DB9">
        <w:tc>
          <w:tcPr>
            <w:tcW w:w="471" w:type="dxa"/>
            <w:tcBorders>
              <w:top w:val="single" w:sz="6" w:space="0" w:color="000080"/>
              <w:left w:val="single" w:sz="6" w:space="0" w:color="000080"/>
              <w:bottom w:val="single" w:sz="6" w:space="0" w:color="000080"/>
              <w:right w:val="single" w:sz="6" w:space="0" w:color="000080"/>
            </w:tcBorders>
            <w:vAlign w:val="center"/>
          </w:tcPr>
          <w:p w14:paraId="1CBA4471"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30E07732" w14:textId="77777777" w:rsidR="00DD3A8B" w:rsidRPr="00DB4D51" w:rsidRDefault="00DD3A8B" w:rsidP="00924DB9">
            <w:pPr>
              <w:spacing w:before="100" w:beforeAutospacing="1" w:after="100" w:afterAutospacing="1"/>
              <w:jc w:val="both"/>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t xml:space="preserve">[Cập nhật </w:t>
            </w:r>
            <w:r>
              <w:rPr>
                <w:rFonts w:ascii="Times New Roman" w:hAnsi="Times New Roman" w:cs="Times New Roman"/>
                <w:color w:val="0D0D0D" w:themeColor="text1" w:themeTint="F2"/>
                <w:sz w:val="24"/>
                <w:szCs w:val="24"/>
              </w:rPr>
              <w:t xml:space="preserve">trạng thái liên tục của hồ sơ </w:t>
            </w:r>
            <w:r w:rsidRPr="00DB4D51">
              <w:rPr>
                <w:rFonts w:ascii="Times New Roman" w:hAnsi="Times New Roman" w:cs="Times New Roman"/>
                <w:color w:val="0D0D0D" w:themeColor="text1" w:themeTint="F2"/>
                <w:sz w:val="24"/>
                <w:szCs w:val="24"/>
              </w:rPr>
              <w:t>]</w:t>
            </w:r>
          </w:p>
        </w:tc>
        <w:tc>
          <w:tcPr>
            <w:tcW w:w="3147" w:type="dxa"/>
            <w:tcBorders>
              <w:top w:val="single" w:sz="6" w:space="0" w:color="000080"/>
              <w:left w:val="single" w:sz="6" w:space="0" w:color="000080"/>
              <w:bottom w:val="single" w:sz="6" w:space="0" w:color="000080"/>
              <w:right w:val="single" w:sz="6" w:space="0" w:color="000080"/>
            </w:tcBorders>
          </w:tcPr>
          <w:p w14:paraId="2E499255" w14:textId="77777777" w:rsidR="00DD3A8B" w:rsidRPr="00DB4D51" w:rsidRDefault="00DD3A8B" w:rsidP="00924DB9">
            <w:pPr>
              <w:spacing w:before="100" w:beforeAutospacing="1" w:after="100" w:afterAutospacing="1"/>
              <w:jc w:val="both"/>
              <w:rPr>
                <w:rFonts w:ascii="Times New Roman" w:hAnsi="Times New Roman" w:cs="Times New Roman"/>
                <w:sz w:val="24"/>
                <w:szCs w:val="24"/>
              </w:rPr>
            </w:pPr>
            <w:r>
              <w:rPr>
                <w:rFonts w:ascii="Times New Roman" w:hAnsi="Times New Roman" w:cs="Times New Roman"/>
                <w:color w:val="0D0D0D" w:themeColor="text1" w:themeTint="F2"/>
                <w:sz w:val="24"/>
                <w:szCs w:val="24"/>
              </w:rPr>
              <w:t xml:space="preserve">Hồ sơ sau khi xử lý kê khai hoàn tất  sẽ được người dùng  cập nhật tay các trạng thái </w:t>
            </w:r>
            <w:r>
              <w:rPr>
                <w:rFonts w:ascii="Times New Roman" w:hAnsi="Times New Roman" w:cs="Times New Roman"/>
                <w:color w:val="0D0D0D" w:themeColor="text1" w:themeTint="F2"/>
                <w:sz w:val="24"/>
                <w:szCs w:val="24"/>
              </w:rPr>
              <w:lastRenderedPageBreak/>
              <w:t>tương ứng trên BHXH, nên bot sẽ vào quét các kết quả cập nhật đó và update vào hệ thống Terra</w:t>
            </w:r>
          </w:p>
        </w:tc>
        <w:tc>
          <w:tcPr>
            <w:tcW w:w="656" w:type="dxa"/>
            <w:tcBorders>
              <w:top w:val="single" w:sz="6" w:space="0" w:color="000080"/>
              <w:left w:val="single" w:sz="6" w:space="0" w:color="000080"/>
              <w:bottom w:val="single" w:sz="6" w:space="0" w:color="000080"/>
              <w:right w:val="single" w:sz="6" w:space="0" w:color="000080"/>
            </w:tcBorders>
            <w:vAlign w:val="center"/>
          </w:tcPr>
          <w:p w14:paraId="577F8033"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r w:rsidRPr="00DB4D51">
              <w:rPr>
                <w:rFonts w:ascii="Times New Roman" w:hAnsi="Times New Roman" w:cs="Times New Roman"/>
                <w:color w:val="0D0D0D" w:themeColor="text1" w:themeTint="F2"/>
                <w:sz w:val="24"/>
                <w:szCs w:val="24"/>
              </w:rPr>
              <w:lastRenderedPageBreak/>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5165FCA4"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509A10CB"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41832732" w14:textId="77777777" w:rsidR="00DD3A8B" w:rsidRPr="00DB4D51" w:rsidRDefault="00DD3A8B" w:rsidP="00924DB9">
            <w:pPr>
              <w:spacing w:before="100" w:beforeAutospacing="1" w:after="100" w:afterAutospacing="1"/>
              <w:rPr>
                <w:rFonts w:ascii="Times New Roman" w:hAnsi="Times New Roman" w:cs="Times New Roman"/>
                <w:sz w:val="24"/>
                <w:szCs w:val="24"/>
              </w:rPr>
            </w:pPr>
          </w:p>
        </w:tc>
      </w:tr>
      <w:tr w:rsidR="00DD3A8B" w:rsidRPr="00DB4D51" w14:paraId="603A5CBB" w14:textId="77777777" w:rsidTr="00924DB9">
        <w:tc>
          <w:tcPr>
            <w:tcW w:w="471" w:type="dxa"/>
            <w:tcBorders>
              <w:top w:val="single" w:sz="6" w:space="0" w:color="000080"/>
              <w:left w:val="single" w:sz="6" w:space="0" w:color="000080"/>
              <w:bottom w:val="single" w:sz="6" w:space="0" w:color="000080"/>
              <w:right w:val="single" w:sz="6" w:space="0" w:color="000080"/>
            </w:tcBorders>
            <w:shd w:val="clear" w:color="auto" w:fill="E7E6E6" w:themeFill="background2"/>
            <w:vAlign w:val="center"/>
          </w:tcPr>
          <w:p w14:paraId="503D71F4" w14:textId="77777777" w:rsidR="00DD3A8B" w:rsidRPr="00EF0C0A" w:rsidRDefault="00DD3A8B" w:rsidP="00924DB9">
            <w:pPr>
              <w:spacing w:before="100" w:beforeAutospacing="1" w:after="100" w:afterAutospacing="1"/>
              <w:jc w:val="center"/>
              <w:rPr>
                <w:rFonts w:ascii="Times New Roman" w:hAnsi="Times New Roman" w:cs="Times New Roman"/>
                <w:b/>
                <w:color w:val="000000" w:themeColor="text1"/>
                <w:sz w:val="24"/>
                <w:szCs w:val="24"/>
              </w:rPr>
            </w:pPr>
            <w:r w:rsidRPr="00EF0C0A">
              <w:rPr>
                <w:rFonts w:ascii="Times New Roman" w:hAnsi="Times New Roman" w:cs="Times New Roman"/>
                <w:b/>
                <w:color w:val="000000" w:themeColor="text1"/>
                <w:sz w:val="24"/>
                <w:szCs w:val="24"/>
              </w:rPr>
              <w:lastRenderedPageBreak/>
              <w:t>2</w:t>
            </w:r>
          </w:p>
        </w:tc>
        <w:tc>
          <w:tcPr>
            <w:tcW w:w="3526" w:type="dxa"/>
            <w:tcBorders>
              <w:top w:val="single" w:sz="6" w:space="0" w:color="000080"/>
              <w:left w:val="single" w:sz="6" w:space="0" w:color="000080"/>
              <w:bottom w:val="single" w:sz="6" w:space="0" w:color="000080"/>
              <w:right w:val="single" w:sz="6" w:space="0" w:color="000080"/>
            </w:tcBorders>
            <w:shd w:val="clear" w:color="auto" w:fill="E7E6E6" w:themeFill="background2"/>
          </w:tcPr>
          <w:p w14:paraId="6049772E" w14:textId="77777777" w:rsidR="00DD3A8B" w:rsidRPr="00EF0C0A" w:rsidRDefault="00DD3A8B" w:rsidP="00924DB9">
            <w:pPr>
              <w:spacing w:before="100" w:beforeAutospacing="1" w:after="100" w:afterAutospacing="1"/>
              <w:jc w:val="both"/>
              <w:rPr>
                <w:rFonts w:ascii="Times New Roman" w:hAnsi="Times New Roman" w:cs="Times New Roman"/>
                <w:b/>
                <w:color w:val="000000" w:themeColor="text1"/>
                <w:sz w:val="24"/>
                <w:szCs w:val="24"/>
              </w:rPr>
            </w:pPr>
            <w:r w:rsidRPr="00EF0C0A">
              <w:rPr>
                <w:rFonts w:ascii="Times New Roman" w:hAnsi="Times New Roman" w:cs="Times New Roman"/>
                <w:b/>
                <w:color w:val="000000" w:themeColor="text1"/>
                <w:sz w:val="24"/>
                <w:szCs w:val="24"/>
              </w:rPr>
              <w:t>Xử lý thông tin chi tiết</w:t>
            </w:r>
          </w:p>
        </w:tc>
        <w:tc>
          <w:tcPr>
            <w:tcW w:w="3147" w:type="dxa"/>
            <w:tcBorders>
              <w:top w:val="single" w:sz="6" w:space="0" w:color="000080"/>
              <w:left w:val="single" w:sz="6" w:space="0" w:color="000080"/>
              <w:bottom w:val="single" w:sz="6" w:space="0" w:color="000080"/>
              <w:right w:val="single" w:sz="6" w:space="0" w:color="000080"/>
            </w:tcBorders>
            <w:shd w:val="clear" w:color="auto" w:fill="E7E6E6" w:themeFill="background2"/>
          </w:tcPr>
          <w:p w14:paraId="7D6DFBDF" w14:textId="77777777" w:rsidR="00DD3A8B" w:rsidRPr="00EF0C0A" w:rsidRDefault="00DD3A8B" w:rsidP="00924DB9">
            <w:pPr>
              <w:spacing w:before="100" w:beforeAutospacing="1" w:after="100" w:afterAutospacing="1"/>
              <w:jc w:val="both"/>
              <w:rPr>
                <w:rFonts w:ascii="Times New Roman" w:hAnsi="Times New Roman" w:cs="Times New Roman"/>
                <w:color w:val="000000" w:themeColor="text1"/>
                <w:sz w:val="24"/>
                <w:szCs w:val="24"/>
              </w:rPr>
            </w:pPr>
          </w:p>
        </w:tc>
        <w:tc>
          <w:tcPr>
            <w:tcW w:w="656" w:type="dxa"/>
            <w:tcBorders>
              <w:top w:val="single" w:sz="6" w:space="0" w:color="000080"/>
              <w:left w:val="single" w:sz="6" w:space="0" w:color="000080"/>
              <w:bottom w:val="single" w:sz="6" w:space="0" w:color="000080"/>
              <w:right w:val="single" w:sz="6" w:space="0" w:color="000080"/>
            </w:tcBorders>
            <w:shd w:val="clear" w:color="auto" w:fill="E7E6E6" w:themeFill="background2"/>
            <w:vAlign w:val="center"/>
          </w:tcPr>
          <w:p w14:paraId="7F6483E2" w14:textId="77777777" w:rsidR="00DD3A8B" w:rsidRPr="00EF0C0A" w:rsidRDefault="00DD3A8B" w:rsidP="00924DB9">
            <w:pPr>
              <w:spacing w:before="100" w:beforeAutospacing="1" w:after="100" w:afterAutospacing="1"/>
              <w:jc w:val="center"/>
              <w:rPr>
                <w:rFonts w:ascii="Times New Roman" w:hAnsi="Times New Roman" w:cs="Times New Roman"/>
                <w:color w:val="000000" w:themeColor="text1"/>
                <w:sz w:val="24"/>
                <w:szCs w:val="24"/>
              </w:rPr>
            </w:pPr>
          </w:p>
        </w:tc>
        <w:tc>
          <w:tcPr>
            <w:tcW w:w="701" w:type="dxa"/>
            <w:tcBorders>
              <w:top w:val="single" w:sz="6" w:space="0" w:color="000080"/>
              <w:left w:val="single" w:sz="6" w:space="0" w:color="000080"/>
              <w:bottom w:val="single" w:sz="6" w:space="0" w:color="000080"/>
              <w:right w:val="single" w:sz="6" w:space="0" w:color="000080"/>
            </w:tcBorders>
            <w:shd w:val="clear" w:color="auto" w:fill="E7E6E6" w:themeFill="background2"/>
            <w:vAlign w:val="center"/>
          </w:tcPr>
          <w:p w14:paraId="4E246844" w14:textId="77777777" w:rsidR="00DD3A8B" w:rsidRPr="00EF0C0A" w:rsidRDefault="00DD3A8B" w:rsidP="00924DB9">
            <w:pPr>
              <w:spacing w:before="100" w:beforeAutospacing="1" w:after="100" w:afterAutospacing="1"/>
              <w:jc w:val="center"/>
              <w:rPr>
                <w:rFonts w:ascii="Times New Roman" w:hAnsi="Times New Roman" w:cs="Times New Roman"/>
                <w:color w:val="000000" w:themeColor="text1"/>
                <w:sz w:val="24"/>
                <w:szCs w:val="24"/>
              </w:rPr>
            </w:pPr>
          </w:p>
        </w:tc>
        <w:tc>
          <w:tcPr>
            <w:tcW w:w="696" w:type="dxa"/>
            <w:tcBorders>
              <w:top w:val="single" w:sz="6" w:space="0" w:color="000080"/>
              <w:left w:val="single" w:sz="6" w:space="0" w:color="000080"/>
              <w:bottom w:val="single" w:sz="6" w:space="0" w:color="000080"/>
              <w:right w:val="single" w:sz="6" w:space="0" w:color="000080"/>
            </w:tcBorders>
            <w:shd w:val="clear" w:color="auto" w:fill="E7E6E6" w:themeFill="background2"/>
            <w:vAlign w:val="center"/>
          </w:tcPr>
          <w:p w14:paraId="65C0D995" w14:textId="77777777" w:rsidR="00DD3A8B" w:rsidRPr="00EF0C0A" w:rsidRDefault="00DD3A8B" w:rsidP="00924DB9">
            <w:pPr>
              <w:spacing w:before="100" w:beforeAutospacing="1" w:after="100" w:afterAutospacing="1"/>
              <w:jc w:val="center"/>
              <w:rPr>
                <w:rFonts w:ascii="Times New Roman" w:hAnsi="Times New Roman" w:cs="Times New Roman"/>
                <w:color w:val="000000" w:themeColor="text1"/>
                <w:sz w:val="24"/>
                <w:szCs w:val="24"/>
              </w:rPr>
            </w:pPr>
          </w:p>
        </w:tc>
        <w:tc>
          <w:tcPr>
            <w:tcW w:w="576" w:type="dxa"/>
            <w:tcBorders>
              <w:top w:val="single" w:sz="6" w:space="0" w:color="000080"/>
              <w:left w:val="single" w:sz="6" w:space="0" w:color="000080"/>
              <w:bottom w:val="single" w:sz="6" w:space="0" w:color="000080"/>
              <w:right w:val="single" w:sz="6" w:space="0" w:color="000080"/>
            </w:tcBorders>
            <w:shd w:val="clear" w:color="auto" w:fill="E7E6E6" w:themeFill="background2"/>
          </w:tcPr>
          <w:p w14:paraId="32682403" w14:textId="77777777" w:rsidR="00DD3A8B" w:rsidRPr="00EF0C0A" w:rsidRDefault="00DD3A8B" w:rsidP="00924DB9">
            <w:pPr>
              <w:spacing w:before="100" w:beforeAutospacing="1" w:after="100" w:afterAutospacing="1"/>
              <w:rPr>
                <w:rFonts w:ascii="Times New Roman" w:hAnsi="Times New Roman" w:cs="Times New Roman"/>
                <w:color w:val="000000" w:themeColor="text1"/>
                <w:sz w:val="24"/>
                <w:szCs w:val="24"/>
              </w:rPr>
            </w:pPr>
          </w:p>
        </w:tc>
      </w:tr>
      <w:tr w:rsidR="00DD3A8B" w:rsidRPr="00DB4D51" w14:paraId="64F6456C" w14:textId="77777777" w:rsidTr="00924DB9">
        <w:tc>
          <w:tcPr>
            <w:tcW w:w="471" w:type="dxa"/>
            <w:tcBorders>
              <w:top w:val="single" w:sz="6" w:space="0" w:color="000080"/>
              <w:left w:val="single" w:sz="6" w:space="0" w:color="000080"/>
              <w:bottom w:val="single" w:sz="6" w:space="0" w:color="000080"/>
              <w:right w:val="single" w:sz="6" w:space="0" w:color="000080"/>
            </w:tcBorders>
            <w:vAlign w:val="center"/>
          </w:tcPr>
          <w:p w14:paraId="3A046360"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p>
        </w:tc>
        <w:tc>
          <w:tcPr>
            <w:tcW w:w="3526" w:type="dxa"/>
            <w:tcBorders>
              <w:top w:val="single" w:sz="6" w:space="0" w:color="000080"/>
              <w:left w:val="single" w:sz="6" w:space="0" w:color="000080"/>
              <w:bottom w:val="single" w:sz="6" w:space="0" w:color="000080"/>
              <w:right w:val="single" w:sz="6" w:space="0" w:color="000080"/>
            </w:tcBorders>
          </w:tcPr>
          <w:p w14:paraId="556533DD" w14:textId="77777777" w:rsidR="00DD3A8B" w:rsidRPr="00DB4D51" w:rsidRDefault="00DD3A8B" w:rsidP="00924DB9">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[Đổ dữ liệu chi tiết trạng thái của hồ sơ vào hệ thống Terra]</w:t>
            </w:r>
          </w:p>
        </w:tc>
        <w:tc>
          <w:tcPr>
            <w:tcW w:w="3147" w:type="dxa"/>
            <w:tcBorders>
              <w:top w:val="single" w:sz="6" w:space="0" w:color="000080"/>
              <w:left w:val="single" w:sz="6" w:space="0" w:color="000080"/>
              <w:bottom w:val="single" w:sz="6" w:space="0" w:color="000080"/>
              <w:right w:val="single" w:sz="6" w:space="0" w:color="000080"/>
            </w:tcBorders>
          </w:tcPr>
          <w:p w14:paraId="268384E5" w14:textId="77777777" w:rsidR="00DD3A8B" w:rsidRDefault="00DD3A8B" w:rsidP="00924DB9">
            <w:pPr>
              <w:spacing w:before="100" w:beforeAutospacing="1" w:after="100" w:afterAutospacing="1"/>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Robot tiến hành lấy thông tin chi tiết các trạng thái của bộ hồ sơ, sau đó cập nhật thông tin chi tiết đó vào bộ hồ sơ tương ứng trên hệ thống Terra</w:t>
            </w:r>
          </w:p>
        </w:tc>
        <w:tc>
          <w:tcPr>
            <w:tcW w:w="656" w:type="dxa"/>
            <w:tcBorders>
              <w:top w:val="single" w:sz="6" w:space="0" w:color="000080"/>
              <w:left w:val="single" w:sz="6" w:space="0" w:color="000080"/>
              <w:bottom w:val="single" w:sz="6" w:space="0" w:color="000080"/>
              <w:right w:val="single" w:sz="6" w:space="0" w:color="000080"/>
            </w:tcBorders>
            <w:vAlign w:val="center"/>
          </w:tcPr>
          <w:p w14:paraId="1E8E1657" w14:textId="77777777" w:rsidR="00DD3A8B" w:rsidRPr="00DB4D51" w:rsidRDefault="00DD3A8B" w:rsidP="00924DB9">
            <w:pPr>
              <w:spacing w:before="100" w:beforeAutospacing="1" w:after="100" w:afterAutospacing="1"/>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w:t>
            </w:r>
          </w:p>
        </w:tc>
        <w:tc>
          <w:tcPr>
            <w:tcW w:w="701" w:type="dxa"/>
            <w:tcBorders>
              <w:top w:val="single" w:sz="6" w:space="0" w:color="000080"/>
              <w:left w:val="single" w:sz="6" w:space="0" w:color="000080"/>
              <w:bottom w:val="single" w:sz="6" w:space="0" w:color="000080"/>
              <w:right w:val="single" w:sz="6" w:space="0" w:color="000080"/>
            </w:tcBorders>
            <w:vAlign w:val="center"/>
          </w:tcPr>
          <w:p w14:paraId="4BFBD694"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p>
        </w:tc>
        <w:tc>
          <w:tcPr>
            <w:tcW w:w="696" w:type="dxa"/>
            <w:tcBorders>
              <w:top w:val="single" w:sz="6" w:space="0" w:color="000080"/>
              <w:left w:val="single" w:sz="6" w:space="0" w:color="000080"/>
              <w:bottom w:val="single" w:sz="6" w:space="0" w:color="000080"/>
              <w:right w:val="single" w:sz="6" w:space="0" w:color="000080"/>
            </w:tcBorders>
            <w:vAlign w:val="center"/>
          </w:tcPr>
          <w:p w14:paraId="1763D6D7" w14:textId="77777777" w:rsidR="00DD3A8B" w:rsidRPr="00DB4D51" w:rsidRDefault="00DD3A8B" w:rsidP="00924DB9">
            <w:pPr>
              <w:spacing w:before="100" w:beforeAutospacing="1" w:after="100" w:afterAutospacing="1"/>
              <w:jc w:val="center"/>
              <w:rPr>
                <w:rFonts w:ascii="Times New Roman" w:hAnsi="Times New Roman" w:cs="Times New Roman"/>
                <w:sz w:val="24"/>
                <w:szCs w:val="24"/>
              </w:rPr>
            </w:pPr>
          </w:p>
        </w:tc>
        <w:tc>
          <w:tcPr>
            <w:tcW w:w="576" w:type="dxa"/>
            <w:tcBorders>
              <w:top w:val="single" w:sz="6" w:space="0" w:color="000080"/>
              <w:left w:val="single" w:sz="6" w:space="0" w:color="000080"/>
              <w:bottom w:val="single" w:sz="6" w:space="0" w:color="000080"/>
              <w:right w:val="single" w:sz="6" w:space="0" w:color="000080"/>
            </w:tcBorders>
          </w:tcPr>
          <w:p w14:paraId="6C35BF3C" w14:textId="77777777" w:rsidR="00DD3A8B" w:rsidRPr="00DB4D51" w:rsidRDefault="00DD3A8B" w:rsidP="00924DB9">
            <w:pPr>
              <w:spacing w:before="100" w:beforeAutospacing="1" w:after="100" w:afterAutospacing="1"/>
              <w:rPr>
                <w:rFonts w:ascii="Times New Roman" w:hAnsi="Times New Roman" w:cs="Times New Roman"/>
                <w:sz w:val="24"/>
                <w:szCs w:val="24"/>
              </w:rPr>
            </w:pPr>
          </w:p>
        </w:tc>
      </w:tr>
    </w:tbl>
    <w:p w14:paraId="35CF5D6F" w14:textId="1BAAC02F" w:rsidR="00285682" w:rsidRPr="00DB4D51" w:rsidRDefault="00285682">
      <w:pPr>
        <w:rPr>
          <w:rFonts w:ascii="Times New Roman" w:eastAsiaTheme="majorEastAsia" w:hAnsi="Times New Roman" w:cs="Times New Roman"/>
          <w:b/>
          <w:sz w:val="28"/>
          <w:szCs w:val="32"/>
        </w:rPr>
      </w:pPr>
    </w:p>
    <w:p w14:paraId="71433BC4" w14:textId="3234FCB4" w:rsidR="007469BD" w:rsidRPr="00DB4D51" w:rsidRDefault="007469BD" w:rsidP="000A2BA9">
      <w:pPr>
        <w:pStyle w:val="Heading1"/>
        <w:rPr>
          <w:rFonts w:cs="Times New Roman"/>
        </w:rPr>
      </w:pPr>
      <w:bookmarkStart w:id="100" w:name="_Toc86065244"/>
      <w:r w:rsidRPr="00DB4D51">
        <w:rPr>
          <w:rFonts w:cs="Times New Roman"/>
        </w:rPr>
        <w:t>Kiến trúc phân lớp</w:t>
      </w:r>
      <w:bookmarkEnd w:id="100"/>
    </w:p>
    <w:p w14:paraId="49B3D369" w14:textId="60AF4E50" w:rsidR="00005D47" w:rsidRPr="00DB4D51" w:rsidRDefault="00005D47" w:rsidP="00CC5AAC">
      <w:pPr>
        <w:pStyle w:val="ListParagraph"/>
        <w:numPr>
          <w:ilvl w:val="0"/>
          <w:numId w:val="6"/>
        </w:numPr>
      </w:pPr>
      <w:r w:rsidRPr="00DB4D51">
        <w:t>Phần mềm phát triển trên mô hình 2 lớp là giao diện (GUI) và lớp tiếp nhận,</w:t>
      </w:r>
      <w:r w:rsidR="00493CBF" w:rsidRPr="00DB4D51">
        <w:t xml:space="preserve"> </w:t>
      </w:r>
      <w:r w:rsidRPr="00DB4D51">
        <w:t>xử lý yêu cầu và truy vấn dữ liệu (</w:t>
      </w:r>
      <w:r w:rsidR="00550BF4" w:rsidRPr="00DB4D51">
        <w:t xml:space="preserve">BLL </w:t>
      </w:r>
      <w:r w:rsidRPr="00DB4D51">
        <w:t>+DAL)</w:t>
      </w:r>
      <w:r w:rsidR="00B42CA9" w:rsidRPr="00DB4D51">
        <w:t>.</w:t>
      </w:r>
    </w:p>
    <w:p w14:paraId="12C23EB6" w14:textId="6DDECAAB" w:rsidR="00005D47" w:rsidRPr="00DB4D51" w:rsidRDefault="00744ECA" w:rsidP="002C506A">
      <w:pPr>
        <w:pStyle w:val="ListParagraph"/>
        <w:numPr>
          <w:ilvl w:val="0"/>
          <w:numId w:val="6"/>
        </w:numPr>
      </w:pPr>
      <w:r w:rsidRPr="00DB4D51">
        <w:rPr>
          <w:noProof/>
          <w:lang w:eastAsia="ja-JP"/>
        </w:rPr>
        <mc:AlternateContent>
          <mc:Choice Requires="wps">
            <w:drawing>
              <wp:anchor distT="0" distB="0" distL="114300" distR="114300" simplePos="0" relativeHeight="251597824" behindDoc="0" locked="0" layoutInCell="1" allowOverlap="1" wp14:anchorId="3155D86D" wp14:editId="2331177A">
                <wp:simplePos x="0" y="0"/>
                <wp:positionH relativeFrom="column">
                  <wp:posOffset>2222648</wp:posOffset>
                </wp:positionH>
                <wp:positionV relativeFrom="paragraph">
                  <wp:posOffset>340995</wp:posOffset>
                </wp:positionV>
                <wp:extent cx="1219200" cy="298939"/>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1219200" cy="2989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B231D" w14:textId="77777777" w:rsidR="00D60269" w:rsidRDefault="00D60269" w:rsidP="00005D47">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left:0;text-align:left;margin-left:175pt;margin-top:26.85pt;width:96pt;height:23.5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" fillcolor="#5b9bd5 [3204]" strokecolor="#1f4d78 [1604]" strokeweight="1pt">
                <v:textbox>
                  <w:txbxContent>
                    <w:p w14:paraId="71CB231D" w14:textId="77777777" w:rsidR="00D60269" w:rsidRDefault="00D60269" w:rsidP="00005D47">
                      <w:pPr>
                        <w:jc w:val="center"/>
                      </w:pPr>
                      <w:r>
                        <w:t>GUI</w:t>
                      </w:r>
                    </w:p>
                  </w:txbxContent>
                </v:textbox>
              </v:rect>
            </w:pict>
          </mc:Fallback>
        </mc:AlternateContent>
      </w:r>
      <w:r w:rsidR="00005D47" w:rsidRPr="00DB4D51">
        <w:t>Sơ đồ mô hình phân lớp của hệ thống</w:t>
      </w:r>
      <w:r w:rsidR="00A1662B" w:rsidRPr="00DB4D51">
        <w:t>.</w:t>
      </w:r>
      <w:r w:rsidR="00005D47" w:rsidRPr="00DB4D51">
        <w:br/>
      </w:r>
    </w:p>
    <w:p w14:paraId="40EC7E3F" w14:textId="421DF7D3" w:rsidR="00005D47" w:rsidRPr="00DB4D51" w:rsidRDefault="00005D47" w:rsidP="0096394B">
      <w:pPr>
        <w:pStyle w:val="ListParagraph"/>
        <w:ind w:left="805"/>
      </w:pPr>
    </w:p>
    <w:p w14:paraId="4BB3FE38" w14:textId="12B94062" w:rsidR="00005D47" w:rsidRPr="00DB4D51" w:rsidRDefault="00744ECA" w:rsidP="0096394B">
      <w:pPr>
        <w:pStyle w:val="ListParagraph"/>
        <w:ind w:left="805"/>
      </w:pPr>
      <w:r w:rsidRPr="00DB4D51">
        <w:rPr>
          <w:noProof/>
          <w:lang w:eastAsia="ja-JP"/>
        </w:rPr>
        <mc:AlternateContent>
          <mc:Choice Requires="wps">
            <w:drawing>
              <wp:anchor distT="0" distB="0" distL="114300" distR="114300" simplePos="0" relativeHeight="251617280" behindDoc="0" locked="0" layoutInCell="1" allowOverlap="1" wp14:anchorId="32DBF7F1" wp14:editId="67E7A433">
                <wp:simplePos x="0" y="0"/>
                <wp:positionH relativeFrom="column">
                  <wp:posOffset>2719070</wp:posOffset>
                </wp:positionH>
                <wp:positionV relativeFrom="paragraph">
                  <wp:posOffset>146586</wp:posOffset>
                </wp:positionV>
                <wp:extent cx="0" cy="381000"/>
                <wp:effectExtent l="95250" t="0" r="114300" b="57150"/>
                <wp:wrapNone/>
                <wp:docPr id="30" name="Straight Arrow Connector 3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14.1pt;margin-top:11.55pt;width:0;height:3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" strokecolor="#5b9bd5 [3204]" strokeweight=".5pt">
                <v:stroke endarrow="open" joinstyle="miter"/>
              </v:shape>
            </w:pict>
          </mc:Fallback>
        </mc:AlternateContent>
      </w:r>
      <w:r w:rsidRPr="00DB4D51">
        <w:rPr>
          <w:noProof/>
          <w:lang w:eastAsia="ja-JP"/>
        </w:rPr>
        <mc:AlternateContent>
          <mc:Choice Requires="wps">
            <w:drawing>
              <wp:anchor distT="0" distB="0" distL="114300" distR="114300" simplePos="0" relativeHeight="251629568" behindDoc="0" locked="0" layoutInCell="1" allowOverlap="1" wp14:anchorId="7B6F5367" wp14:editId="64899AF1">
                <wp:simplePos x="0" y="0"/>
                <wp:positionH relativeFrom="column">
                  <wp:posOffset>2919095</wp:posOffset>
                </wp:positionH>
                <wp:positionV relativeFrom="paragraph">
                  <wp:posOffset>124460</wp:posOffset>
                </wp:positionV>
                <wp:extent cx="0" cy="381000"/>
                <wp:effectExtent l="9525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29.85pt;margin-top:9.8pt;width:0;height:30pt;flip: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" strokecolor="#5b9bd5 [3204]" strokeweight=".5pt">
                <v:stroke endarrow="open" joinstyle="miter"/>
              </v:shape>
            </w:pict>
          </mc:Fallback>
        </mc:AlternateContent>
      </w:r>
    </w:p>
    <w:p w14:paraId="532C812F" w14:textId="3C8042AB" w:rsidR="00005D47" w:rsidRPr="00DB4D51" w:rsidRDefault="00005D47" w:rsidP="0096394B">
      <w:pPr>
        <w:pStyle w:val="ListParagraph"/>
        <w:ind w:left="805"/>
      </w:pPr>
    </w:p>
    <w:p w14:paraId="6D64D5EB" w14:textId="1F8A6401" w:rsidR="00005D47" w:rsidRPr="00DB4D51" w:rsidRDefault="00A1662B" w:rsidP="0096394B">
      <w:pPr>
        <w:pStyle w:val="ListParagraph"/>
        <w:ind w:left="805"/>
      </w:pPr>
      <w:r w:rsidRPr="00DB4D51">
        <w:rPr>
          <w:noProof/>
          <w:lang w:eastAsia="ja-JP"/>
        </w:rPr>
        <mc:AlternateContent>
          <mc:Choice Requires="wps">
            <w:drawing>
              <wp:anchor distT="0" distB="0" distL="114300" distR="114300" simplePos="0" relativeHeight="251635712" behindDoc="0" locked="0" layoutInCell="1" allowOverlap="1" wp14:anchorId="5E742E6E" wp14:editId="57248541">
                <wp:simplePos x="0" y="0"/>
                <wp:positionH relativeFrom="column">
                  <wp:posOffset>4084955</wp:posOffset>
                </wp:positionH>
                <wp:positionV relativeFrom="paragraph">
                  <wp:posOffset>101823</wp:posOffset>
                </wp:positionV>
                <wp:extent cx="1044575" cy="485931"/>
                <wp:effectExtent l="0" t="0" r="22225" b="28575"/>
                <wp:wrapNone/>
                <wp:docPr id="31" name="Flowchart: Magnetic Disk 31"/>
                <wp:cNvGraphicFramePr/>
                <a:graphic xmlns:a="http://schemas.openxmlformats.org/drawingml/2006/main">
                  <a:graphicData uri="http://schemas.microsoft.com/office/word/2010/wordprocessingShape">
                    <wps:wsp>
                      <wps:cNvSpPr/>
                      <wps:spPr>
                        <a:xfrm>
                          <a:off x="0" y="0"/>
                          <a:ext cx="1044575" cy="48593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F0C71" w14:textId="77777777" w:rsidR="00D60269" w:rsidRDefault="00D60269" w:rsidP="00005D47">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1" o:spid="_x0000_s1027" type="#_x0000_t132" style="position:absolute;left:0;text-align:left;margin-left:321.65pt;margin-top:8pt;width:82.25pt;height:38.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" fillcolor="#5b9bd5 [3204]" strokecolor="#1f4d78 [1604]" strokeweight="1pt">
                <v:stroke joinstyle="miter"/>
                <v:textbox>
                  <w:txbxContent>
                    <w:p w14:paraId="190F0C71" w14:textId="77777777" w:rsidR="00D60269" w:rsidRDefault="00D60269" w:rsidP="00005D47">
                      <w:pPr>
                        <w:jc w:val="center"/>
                      </w:pPr>
                      <w:r>
                        <w:t>SQL</w:t>
                      </w:r>
                    </w:p>
                  </w:txbxContent>
                </v:textbox>
              </v:shape>
            </w:pict>
          </mc:Fallback>
        </mc:AlternateContent>
      </w:r>
    </w:p>
    <w:p w14:paraId="506F7D26" w14:textId="0B8197D3" w:rsidR="00005D47" w:rsidRPr="00DB4D51" w:rsidRDefault="00000C51" w:rsidP="0096394B">
      <w:pPr>
        <w:pStyle w:val="ListParagraph"/>
        <w:ind w:left="805"/>
      </w:pPr>
      <w:r w:rsidRPr="00DB4D51">
        <w:rPr>
          <w:noProof/>
          <w:lang w:eastAsia="ja-JP"/>
        </w:rPr>
        <mc:AlternateContent>
          <mc:Choice Requires="wps">
            <w:drawing>
              <wp:anchor distT="0" distB="0" distL="114300" distR="114300" simplePos="0" relativeHeight="251677696" behindDoc="0" locked="0" layoutInCell="1" allowOverlap="1" wp14:anchorId="119A9BF7" wp14:editId="039C38D4">
                <wp:simplePos x="0" y="0"/>
                <wp:positionH relativeFrom="column">
                  <wp:posOffset>332509</wp:posOffset>
                </wp:positionH>
                <wp:positionV relativeFrom="paragraph">
                  <wp:posOffset>5031</wp:posOffset>
                </wp:positionV>
                <wp:extent cx="1163765" cy="298450"/>
                <wp:effectExtent l="0" t="0" r="17780" b="25400"/>
                <wp:wrapNone/>
                <wp:docPr id="20" name="Flowchart: Alternate Process 20"/>
                <wp:cNvGraphicFramePr/>
                <a:graphic xmlns:a="http://schemas.openxmlformats.org/drawingml/2006/main">
                  <a:graphicData uri="http://schemas.microsoft.com/office/word/2010/wordprocessingShape">
                    <wps:wsp>
                      <wps:cNvSpPr/>
                      <wps:spPr>
                        <a:xfrm>
                          <a:off x="0" y="0"/>
                          <a:ext cx="1163765" cy="298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0F9F0" w14:textId="69136DB8" w:rsidR="00D60269" w:rsidRDefault="00D60269" w:rsidP="00000C51">
                            <w:r>
                              <w:t>OCR Captcha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28" type="#_x0000_t176" style="position:absolute;left:0;text-align:left;margin-left:26.2pt;margin-top:.4pt;width:91.65pt;height: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" fillcolor="#5b9bd5 [3204]" strokecolor="#1f4d78 [1604]" strokeweight="1pt">
                <v:textbox>
                  <w:txbxContent>
                    <w:p w14:paraId="13A0F9F0" w14:textId="69136DB8" w:rsidR="00D60269" w:rsidRDefault="00D60269" w:rsidP="00000C51">
                      <w:r>
                        <w:t>OCR Captcha</w:t>
                      </w:r>
                    </w:p>
                  </w:txbxContent>
                </v:textbox>
              </v:shape>
            </w:pict>
          </mc:Fallback>
        </mc:AlternateContent>
      </w:r>
      <w:r w:rsidRPr="00DB4D51">
        <w:rPr>
          <w:noProof/>
          <w:lang w:eastAsia="ja-JP"/>
        </w:rPr>
        <mc:AlternateContent>
          <mc:Choice Requires="wps">
            <w:drawing>
              <wp:anchor distT="0" distB="0" distL="114300" distR="114300" simplePos="0" relativeHeight="251665408" behindDoc="0" locked="0" layoutInCell="1" allowOverlap="1" wp14:anchorId="2AC9123A" wp14:editId="27D07B2C">
                <wp:simplePos x="0" y="0"/>
                <wp:positionH relativeFrom="column">
                  <wp:posOffset>1513428</wp:posOffset>
                </wp:positionH>
                <wp:positionV relativeFrom="paragraph">
                  <wp:posOffset>81915</wp:posOffset>
                </wp:positionV>
                <wp:extent cx="655955" cy="0"/>
                <wp:effectExtent l="0" t="76200" r="10795" b="114300"/>
                <wp:wrapNone/>
                <wp:docPr id="15" name="Straight Arrow Connector 15"/>
                <wp:cNvGraphicFramePr/>
                <a:graphic xmlns:a="http://schemas.openxmlformats.org/drawingml/2006/main">
                  <a:graphicData uri="http://schemas.microsoft.com/office/word/2010/wordprocessingShape">
                    <wps:wsp>
                      <wps:cNvCnPr/>
                      <wps:spPr>
                        <a:xfrm>
                          <a:off x="0" y="0"/>
                          <a:ext cx="6559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19.15pt;margin-top:6.45pt;width:51.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" strokecolor="#5b9bd5 [3204]" strokeweight=".5pt">
                <v:stroke endarrow="open" joinstyle="miter"/>
              </v:shape>
            </w:pict>
          </mc:Fallback>
        </mc:AlternateContent>
      </w:r>
      <w:r w:rsidR="00744ECA" w:rsidRPr="00DB4D51">
        <w:rPr>
          <w:noProof/>
          <w:lang w:eastAsia="ja-JP"/>
        </w:rPr>
        <mc:AlternateContent>
          <mc:Choice Requires="wps">
            <w:drawing>
              <wp:anchor distT="0" distB="0" distL="114300" distR="114300" simplePos="0" relativeHeight="251646976" behindDoc="0" locked="0" layoutInCell="1" allowOverlap="1" wp14:anchorId="10D90690" wp14:editId="124074E4">
                <wp:simplePos x="0" y="0"/>
                <wp:positionH relativeFrom="column">
                  <wp:posOffset>3407772</wp:posOffset>
                </wp:positionH>
                <wp:positionV relativeFrom="paragraph">
                  <wp:posOffset>80068</wp:posOffset>
                </wp:positionV>
                <wp:extent cx="656492" cy="0"/>
                <wp:effectExtent l="0" t="76200" r="10795" b="114300"/>
                <wp:wrapNone/>
                <wp:docPr id="32" name="Straight Arrow Connector 32"/>
                <wp:cNvGraphicFramePr/>
                <a:graphic xmlns:a="http://schemas.openxmlformats.org/drawingml/2006/main">
                  <a:graphicData uri="http://schemas.microsoft.com/office/word/2010/wordprocessingShape">
                    <wps:wsp>
                      <wps:cNvCnPr/>
                      <wps:spPr>
                        <a:xfrm>
                          <a:off x="0" y="0"/>
                          <a:ext cx="6564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68.35pt;margin-top:6.3pt;width:51.7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" strokecolor="#5b9bd5 [3204]" strokeweight=".5pt">
                <v:stroke endarrow="open" joinstyle="miter"/>
              </v:shape>
            </w:pict>
          </mc:Fallback>
        </mc:AlternateContent>
      </w:r>
      <w:r w:rsidR="00744ECA" w:rsidRPr="00DB4D51">
        <w:rPr>
          <w:noProof/>
          <w:lang w:eastAsia="ja-JP"/>
        </w:rPr>
        <mc:AlternateContent>
          <mc:Choice Requires="wps">
            <w:drawing>
              <wp:anchor distT="0" distB="0" distL="114300" distR="114300" simplePos="0" relativeHeight="251608064" behindDoc="0" locked="0" layoutInCell="1" allowOverlap="1" wp14:anchorId="7A10E2A8" wp14:editId="77FE9DFC">
                <wp:simplePos x="0" y="0"/>
                <wp:positionH relativeFrom="column">
                  <wp:posOffset>2184400</wp:posOffset>
                </wp:positionH>
                <wp:positionV relativeFrom="paragraph">
                  <wp:posOffset>5080</wp:posOffset>
                </wp:positionV>
                <wp:extent cx="1219200" cy="298450"/>
                <wp:effectExtent l="0" t="0" r="19050" b="25400"/>
                <wp:wrapNone/>
                <wp:docPr id="33" name="Rectangle 33"/>
                <wp:cNvGraphicFramePr/>
                <a:graphic xmlns:a="http://schemas.openxmlformats.org/drawingml/2006/main">
                  <a:graphicData uri="http://schemas.microsoft.com/office/word/2010/wordprocessingShape">
                    <wps:wsp>
                      <wps:cNvSpPr/>
                      <wps:spPr>
                        <a:xfrm>
                          <a:off x="0" y="0"/>
                          <a:ext cx="12192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D1D18" w14:textId="21FB713C" w:rsidR="00D60269" w:rsidRDefault="00D60269" w:rsidP="00005D47">
                            <w:pPr>
                              <w:jc w:val="center"/>
                            </w:pPr>
                            <w:r w:rsidRPr="00217F60">
                              <w:t>BLL</w:t>
                            </w:r>
                            <w:r>
                              <w:t xml:space="preserve"> +DAL</w:t>
                            </w:r>
                          </w:p>
                          <w:p w14:paraId="1C321DF4" w14:textId="77777777" w:rsidR="00D60269" w:rsidRDefault="00D60269" w:rsidP="00005D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9" style="position:absolute;left:0;text-align:left;margin-left:172pt;margin-top:.4pt;width:96pt;height:2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" fillcolor="#5b9bd5 [3204]" strokecolor="#1f4d78 [1604]" strokeweight="1pt">
                <v:textbox>
                  <w:txbxContent>
                    <w:p w14:paraId="715D1D18" w14:textId="21FB713C" w:rsidR="00D60269" w:rsidRDefault="00D60269" w:rsidP="00005D47">
                      <w:pPr>
                        <w:jc w:val="center"/>
                      </w:pPr>
                      <w:r w:rsidRPr="00217F60">
                        <w:t>BLL</w:t>
                      </w:r>
                      <w:r>
                        <w:t xml:space="preserve"> +DAL</w:t>
                      </w:r>
                    </w:p>
                    <w:p w14:paraId="1C321DF4" w14:textId="77777777" w:rsidR="00D60269" w:rsidRDefault="00D60269" w:rsidP="00005D47"/>
                  </w:txbxContent>
                </v:textbox>
              </v:rect>
            </w:pict>
          </mc:Fallback>
        </mc:AlternateContent>
      </w:r>
    </w:p>
    <w:p w14:paraId="079BDA01" w14:textId="6B727DCB" w:rsidR="00000C51" w:rsidRPr="00DB4D51" w:rsidRDefault="00000C51" w:rsidP="00744ECA">
      <w:pPr>
        <w:pStyle w:val="ListParagraph"/>
        <w:ind w:left="805"/>
      </w:pPr>
      <w:r w:rsidRPr="00DB4D51">
        <w:rPr>
          <w:noProof/>
          <w:lang w:eastAsia="ja-JP"/>
        </w:rPr>
        <mc:AlternateContent>
          <mc:Choice Requires="wps">
            <w:drawing>
              <wp:anchor distT="0" distB="0" distL="114300" distR="114300" simplePos="0" relativeHeight="251670528" behindDoc="0" locked="0" layoutInCell="1" allowOverlap="1" wp14:anchorId="14BF9051" wp14:editId="66BDC159">
                <wp:simplePos x="0" y="0"/>
                <wp:positionH relativeFrom="column">
                  <wp:posOffset>1506632</wp:posOffset>
                </wp:positionH>
                <wp:positionV relativeFrom="paragraph">
                  <wp:posOffset>43180</wp:posOffset>
                </wp:positionV>
                <wp:extent cx="64452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644525" cy="0"/>
                        </a:xfrm>
                        <a:prstGeom prst="straightConnector1">
                          <a:avLst/>
                        </a:prstGeom>
                        <a:noFill/>
                        <a:ln w="6350" cap="flat" cmpd="sng" algn="ctr">
                          <a:solidFill>
                            <a:srgbClr val="5B9BD5"/>
                          </a:solidFill>
                          <a:prstDash val="solid"/>
                          <a:miter lim="800000"/>
                          <a:tailEnd type="arrow"/>
                        </a:ln>
                        <a:effectLst/>
                      </wps:spPr>
                      <wps:bodyPr/>
                    </wps:wsp>
                  </a:graphicData>
                </a:graphic>
              </wp:anchor>
            </w:drawing>
          </mc:Choice>
          <mc:Fallback>
            <w:pict>
              <v:shape id="Straight Arrow Connector 16" o:spid="_x0000_s1026" type="#_x0000_t32" style="position:absolute;margin-left:118.65pt;margin-top:3.4pt;width:50.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" strokecolor="#5b9bd5" strokeweight=".5pt">
                <v:stroke endarrow="open" joinstyle="miter"/>
              </v:shape>
            </w:pict>
          </mc:Fallback>
        </mc:AlternateContent>
      </w:r>
      <w:r w:rsidRPr="00DB4D51">
        <w:rPr>
          <w:noProof/>
          <w:lang w:eastAsia="ja-JP"/>
        </w:rPr>
        <mc:AlternateContent>
          <mc:Choice Requires="wps">
            <w:drawing>
              <wp:anchor distT="0" distB="0" distL="114300" distR="114300" simplePos="0" relativeHeight="251660288" behindDoc="0" locked="0" layoutInCell="1" allowOverlap="1" wp14:anchorId="0D92A7FF" wp14:editId="05941F4E">
                <wp:simplePos x="0" y="0"/>
                <wp:positionH relativeFrom="column">
                  <wp:posOffset>3404870</wp:posOffset>
                </wp:positionH>
                <wp:positionV relativeFrom="paragraph">
                  <wp:posOffset>35840</wp:posOffset>
                </wp:positionV>
                <wp:extent cx="644769"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6447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68.1pt;margin-top:2.8pt;width:50.7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" strokecolor="#5b9bd5 [3204]" strokeweight=".5pt">
                <v:stroke endarrow="open" joinstyle="miter"/>
              </v:shape>
            </w:pict>
          </mc:Fallback>
        </mc:AlternateContent>
      </w:r>
    </w:p>
    <w:p w14:paraId="092CA873" w14:textId="4FAAF0C2" w:rsidR="00000C51" w:rsidRPr="00DB4D51" w:rsidRDefault="00000C51" w:rsidP="00744ECA">
      <w:pPr>
        <w:pStyle w:val="ListParagraph"/>
        <w:ind w:left="805"/>
      </w:pPr>
    </w:p>
    <w:p w14:paraId="6B4BCCFD" w14:textId="41621CAA" w:rsidR="00000C51" w:rsidRPr="00DB4D51" w:rsidRDefault="00000C51" w:rsidP="00744ECA">
      <w:pPr>
        <w:pStyle w:val="ListParagraph"/>
        <w:ind w:left="805"/>
      </w:pPr>
    </w:p>
    <w:p w14:paraId="541238A7" w14:textId="738E6E0B" w:rsidR="00005D47" w:rsidRPr="00DB4D51" w:rsidRDefault="00005D47" w:rsidP="00744ECA">
      <w:pPr>
        <w:pStyle w:val="ListParagraph"/>
        <w:ind w:left="805"/>
      </w:pPr>
    </w:p>
    <w:p w14:paraId="70D2BBD2" w14:textId="77777777" w:rsidR="00744ECA" w:rsidRPr="00DB4D51" w:rsidRDefault="00744ECA" w:rsidP="00744ECA">
      <w:pPr>
        <w:pStyle w:val="ListParagraph"/>
        <w:ind w:left="805"/>
      </w:pPr>
    </w:p>
    <w:p w14:paraId="5A1432BC" w14:textId="4E215BFC" w:rsidR="00005D47" w:rsidRPr="00DB4D51" w:rsidRDefault="00005D47" w:rsidP="002C506A">
      <w:pPr>
        <w:pStyle w:val="ListParagraph"/>
        <w:numPr>
          <w:ilvl w:val="0"/>
          <w:numId w:val="6"/>
        </w:numPr>
      </w:pPr>
      <w:r w:rsidRPr="00DB4D51">
        <w:t>Chức năng và phương thức làm việc.</w:t>
      </w:r>
    </w:p>
    <w:p w14:paraId="53EB4EDB" w14:textId="1536F0E7" w:rsidR="00005D47" w:rsidRPr="00DB4D51" w:rsidRDefault="00005D47" w:rsidP="0096394B">
      <w:pPr>
        <w:pStyle w:val="ListParagraph"/>
        <w:ind w:left="805"/>
      </w:pPr>
      <w:r w:rsidRPr="00DB4D51">
        <w:t>+</w:t>
      </w:r>
      <w:r w:rsidRPr="00DB4D51">
        <w:tab/>
        <w:t>Lớp giao diện (GUI): lớp này có nhiệu vụ chính là giao tiếp với người dùng. Bao gồm phần giao diện và thực hiện các công việc như nhập liệu, hiển thị dữ liệu, kiểm tra tính đúng đắn dữ liệu trước khi gọi lớp xử lý.</w:t>
      </w:r>
    </w:p>
    <w:p w14:paraId="053D0B5E" w14:textId="31A11FED" w:rsidR="00005D47" w:rsidRPr="00DB4D51" w:rsidRDefault="00005D47" w:rsidP="0096394B">
      <w:pPr>
        <w:pStyle w:val="ListParagraph"/>
        <w:ind w:left="805"/>
      </w:pPr>
      <w:r w:rsidRPr="00DB4D51">
        <w:t>+</w:t>
      </w:r>
      <w:r w:rsidRPr="00DB4D51">
        <w:tab/>
        <w:t>Lớp xử lý và truy vấn dữ liệu (</w:t>
      </w:r>
      <w:r w:rsidR="00217F60" w:rsidRPr="00DB4D51">
        <w:t xml:space="preserve">Business Logic Layer </w:t>
      </w:r>
      <w:r w:rsidRPr="00DB4D51">
        <w:t>+</w:t>
      </w:r>
      <w:r w:rsidR="00217F60" w:rsidRPr="00DB4D51">
        <w:rPr>
          <w:color w:val="686868"/>
          <w:spacing w:val="-1"/>
          <w:sz w:val="27"/>
          <w:szCs w:val="27"/>
          <w:shd w:val="clear" w:color="auto" w:fill="F8F8F8"/>
        </w:rPr>
        <w:t xml:space="preserve"> </w:t>
      </w:r>
      <w:r w:rsidR="00217F60" w:rsidRPr="00DB4D51">
        <w:t>Data Access Layer</w:t>
      </w:r>
      <w:r w:rsidRPr="00DB4D51">
        <w:t xml:space="preserve">): </w:t>
      </w:r>
    </w:p>
    <w:p w14:paraId="11E9C688" w14:textId="5058172A" w:rsidR="00005D47" w:rsidRPr="00DB4D51" w:rsidRDefault="002D2666" w:rsidP="002C506A">
      <w:pPr>
        <w:pStyle w:val="ListParagraph"/>
        <w:numPr>
          <w:ilvl w:val="0"/>
          <w:numId w:val="7"/>
        </w:numPr>
        <w:ind w:left="1537"/>
      </w:pPr>
      <w:r w:rsidRPr="00DB4D51">
        <w:t>Đây là nơ</w:t>
      </w:r>
      <w:r w:rsidR="00005D47" w:rsidRPr="00DB4D51">
        <w:t>i đáp ứng các yêu cầu thao tác dữ liệu của GUI, x</w:t>
      </w:r>
      <w:r w:rsidR="00F8785A" w:rsidRPr="00DB4D51">
        <w:t>ử</w:t>
      </w:r>
      <w:r w:rsidR="00005D47" w:rsidRPr="00DB4D51">
        <w:t xml:space="preserve"> lý nguồn dữ liệu</w:t>
      </w:r>
      <w:r w:rsidR="00A1662B" w:rsidRPr="00DB4D51">
        <w:t>.</w:t>
      </w:r>
    </w:p>
    <w:p w14:paraId="5071F76B" w14:textId="1EDC9494" w:rsidR="00005D47" w:rsidRPr="00DB4D51" w:rsidRDefault="00005D47" w:rsidP="002C506A">
      <w:pPr>
        <w:pStyle w:val="ListParagraph"/>
        <w:numPr>
          <w:ilvl w:val="0"/>
          <w:numId w:val="7"/>
        </w:numPr>
        <w:ind w:left="1537"/>
      </w:pPr>
      <w:r w:rsidRPr="00DB4D51">
        <w:t>Đây là nơi kiểm tra tính ràng buộc, tính toàn vẹn và hợp lệ dữ liệu, thực hiện tính toán và x</w:t>
      </w:r>
      <w:r w:rsidR="009A2163" w:rsidRPr="00DB4D51">
        <w:t>ử</w:t>
      </w:r>
      <w:r w:rsidRPr="00DB4D51">
        <w:t xml:space="preserve"> lý các yêu cầu nghiệp vụ trước khi trả kết quả về lớp GUI</w:t>
      </w:r>
      <w:r w:rsidR="00A1662B" w:rsidRPr="00DB4D51">
        <w:t>.</w:t>
      </w:r>
    </w:p>
    <w:p w14:paraId="44B88141" w14:textId="269C9112" w:rsidR="008636A5" w:rsidRPr="00DB4D51" w:rsidRDefault="00005D47" w:rsidP="002C506A">
      <w:pPr>
        <w:pStyle w:val="ListParagraph"/>
        <w:numPr>
          <w:ilvl w:val="0"/>
          <w:numId w:val="7"/>
        </w:numPr>
        <w:ind w:left="1537"/>
      </w:pPr>
      <w:r w:rsidRPr="00DB4D51">
        <w:t>Có chức năng giao tiếp với hệ quản trị cơ sở dữ liệu như thực hiện các công việc liên quan đến lưu tr</w:t>
      </w:r>
      <w:r w:rsidR="00F8785A" w:rsidRPr="00DB4D51">
        <w:t>ữ</w:t>
      </w:r>
      <w:r w:rsidRPr="00DB4D51">
        <w:t xml:space="preserve"> và truy vấn dữ liệu (tìm kiếm, thêm, xóa, sửa…)</w:t>
      </w:r>
      <w:r w:rsidR="00A1662B" w:rsidRPr="00DB4D51">
        <w:t>.</w:t>
      </w:r>
    </w:p>
    <w:p w14:paraId="75436277" w14:textId="77777777" w:rsidR="008636A5" w:rsidRPr="00DB4D51" w:rsidRDefault="008636A5" w:rsidP="00F30449">
      <w:pPr>
        <w:pStyle w:val="ListParagraph"/>
        <w:spacing w:line="276" w:lineRule="auto"/>
        <w:ind w:left="1069"/>
      </w:pPr>
    </w:p>
    <w:p w14:paraId="352576DA" w14:textId="77777777" w:rsidR="00416DE7" w:rsidRPr="00DB4D51" w:rsidRDefault="00B66AA0" w:rsidP="000A2BA9">
      <w:pPr>
        <w:pStyle w:val="Heading1"/>
        <w:rPr>
          <w:rFonts w:cs="Times New Roman"/>
        </w:rPr>
      </w:pPr>
      <w:bookmarkStart w:id="101" w:name="_Toc86065245"/>
      <w:bookmarkStart w:id="102" w:name="_Toc467573579"/>
      <w:r w:rsidRPr="00DB4D51">
        <w:rPr>
          <w:rFonts w:cs="Times New Roman"/>
        </w:rPr>
        <w:lastRenderedPageBreak/>
        <w:t xml:space="preserve">Kiến trúc </w:t>
      </w:r>
      <w:r w:rsidR="00416DE7" w:rsidRPr="00DB4D51">
        <w:rPr>
          <w:rFonts w:cs="Times New Roman"/>
        </w:rPr>
        <w:t>dữ liệu</w:t>
      </w:r>
      <w:bookmarkEnd w:id="101"/>
    </w:p>
    <w:p w14:paraId="794D5A57" w14:textId="5C69AC8C" w:rsidR="00662EEF" w:rsidRPr="00DB4D51" w:rsidRDefault="00157246" w:rsidP="002C506A">
      <w:pPr>
        <w:pStyle w:val="Heading2"/>
        <w:keepLines w:val="0"/>
        <w:numPr>
          <w:ilvl w:val="0"/>
          <w:numId w:val="23"/>
        </w:numPr>
        <w:spacing w:before="0" w:after="60" w:line="276" w:lineRule="auto"/>
        <w:rPr>
          <w:rFonts w:cs="Times New Roman"/>
        </w:rPr>
      </w:pPr>
      <w:bookmarkStart w:id="103" w:name="_Toc86065246"/>
      <w:bookmarkStart w:id="104" w:name="_Toc328465216"/>
      <w:bookmarkEnd w:id="53"/>
      <w:bookmarkEnd w:id="54"/>
      <w:bookmarkEnd w:id="102"/>
      <w:r w:rsidRPr="00DB4D51">
        <w:rPr>
          <w:rFonts w:cs="Times New Roman"/>
        </w:rPr>
        <w:t xml:space="preserve">Sơ đồ quan hệ </w:t>
      </w:r>
      <w:r w:rsidR="00662EEF" w:rsidRPr="00DB4D51">
        <w:rPr>
          <w:rFonts w:cs="Times New Roman"/>
        </w:rPr>
        <w:t>thực thể</w:t>
      </w:r>
      <w:bookmarkEnd w:id="103"/>
    </w:p>
    <w:p w14:paraId="37EB9AFF" w14:textId="0FEDA2BD" w:rsidR="005955AB" w:rsidRDefault="00EB5BFA" w:rsidP="0057693E">
      <w:pPr>
        <w:pStyle w:val="ListParagraph"/>
        <w:spacing w:line="276" w:lineRule="auto"/>
        <w:ind w:left="0" w:firstLine="144"/>
        <w:jc w:val="center"/>
      </w:pPr>
      <w:r w:rsidRPr="00EB5BFA">
        <w:rPr>
          <w:noProof/>
          <w:lang w:eastAsia="ja-JP"/>
        </w:rPr>
        <w:drawing>
          <wp:inline distT="0" distB="0" distL="0" distR="0" wp14:anchorId="2A88D93E" wp14:editId="6853FA53">
            <wp:extent cx="6112879" cy="271130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115781" cy="2712589"/>
                    </a:xfrm>
                    <a:prstGeom prst="rect">
                      <a:avLst/>
                    </a:prstGeom>
                  </pic:spPr>
                </pic:pic>
              </a:graphicData>
            </a:graphic>
          </wp:inline>
        </w:drawing>
      </w:r>
    </w:p>
    <w:p w14:paraId="66FB710A" w14:textId="77777777" w:rsidR="00D60269" w:rsidRPr="00DB4D51" w:rsidRDefault="00D60269" w:rsidP="00F30449">
      <w:pPr>
        <w:pStyle w:val="ListParagraph"/>
        <w:spacing w:line="276" w:lineRule="auto"/>
        <w:ind w:left="432" w:firstLine="144"/>
      </w:pPr>
    </w:p>
    <w:p w14:paraId="64A60505" w14:textId="71CA2A42" w:rsidR="00D00240" w:rsidRDefault="00662EEF" w:rsidP="002C506A">
      <w:pPr>
        <w:pStyle w:val="Heading2"/>
        <w:keepLines w:val="0"/>
        <w:numPr>
          <w:ilvl w:val="0"/>
          <w:numId w:val="23"/>
        </w:numPr>
        <w:spacing w:before="0" w:after="60" w:line="276" w:lineRule="auto"/>
        <w:rPr>
          <w:rFonts w:cs="Times New Roman"/>
        </w:rPr>
      </w:pPr>
      <w:bookmarkStart w:id="105" w:name="_Toc86065247"/>
      <w:r w:rsidRPr="00DB4D51">
        <w:rPr>
          <w:rFonts w:cs="Times New Roman"/>
        </w:rPr>
        <w:t xml:space="preserve">Các bảng/ tệp </w:t>
      </w:r>
      <w:r w:rsidR="00157246" w:rsidRPr="00DB4D51">
        <w:rPr>
          <w:rFonts w:cs="Times New Roman"/>
        </w:rPr>
        <w:t>dữ liệu</w:t>
      </w:r>
      <w:bookmarkEnd w:id="104"/>
      <w:bookmarkEnd w:id="105"/>
    </w:p>
    <w:p w14:paraId="5122EBE6" w14:textId="77777777" w:rsidR="00EB5BFA" w:rsidRPr="00EB5BFA" w:rsidRDefault="00EB5BFA" w:rsidP="00EB5BFA"/>
    <w:tbl>
      <w:tblPr>
        <w:tblW w:w="960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78"/>
        <w:gridCol w:w="1219"/>
        <w:gridCol w:w="3149"/>
        <w:gridCol w:w="1212"/>
        <w:gridCol w:w="1199"/>
        <w:gridCol w:w="1453"/>
        <w:gridCol w:w="695"/>
      </w:tblGrid>
      <w:tr w:rsidR="00815C84" w:rsidRPr="00DB4D51" w14:paraId="09E7C98C" w14:textId="77777777" w:rsidTr="00EB5BFA">
        <w:tc>
          <w:tcPr>
            <w:tcW w:w="678"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6A18F1A4" w14:textId="77777777" w:rsidR="00815C84" w:rsidRPr="00DB4D51" w:rsidRDefault="00815C84" w:rsidP="003240DE">
            <w:pPr>
              <w:pStyle w:val="ListParagraph"/>
              <w:spacing w:line="276" w:lineRule="auto"/>
              <w:ind w:left="0"/>
              <w:jc w:val="center"/>
              <w:rPr>
                <w:bCs/>
              </w:rPr>
            </w:pPr>
            <w:r w:rsidRPr="00DB4D51">
              <w:rPr>
                <w:bCs/>
              </w:rPr>
              <w:t>ID</w:t>
            </w:r>
          </w:p>
        </w:tc>
        <w:tc>
          <w:tcPr>
            <w:tcW w:w="121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59FAFED6" w14:textId="77777777" w:rsidR="00815C84" w:rsidRPr="00DB4D51" w:rsidRDefault="00815C84" w:rsidP="0029050E">
            <w:pPr>
              <w:pStyle w:val="ListParagraph"/>
              <w:spacing w:line="276" w:lineRule="auto"/>
              <w:ind w:left="0"/>
              <w:jc w:val="center"/>
              <w:rPr>
                <w:b/>
                <w:bCs/>
              </w:rPr>
            </w:pPr>
            <w:r w:rsidRPr="00DB4D51">
              <w:rPr>
                <w:bCs/>
              </w:rPr>
              <w:t>Tên</w:t>
            </w:r>
          </w:p>
        </w:tc>
        <w:tc>
          <w:tcPr>
            <w:tcW w:w="3149"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0D0F44EB" w14:textId="77777777" w:rsidR="00815C84" w:rsidRPr="00DB4D51" w:rsidRDefault="00815C84" w:rsidP="003240DE">
            <w:pPr>
              <w:pStyle w:val="ListParagraph"/>
              <w:spacing w:line="276" w:lineRule="auto"/>
              <w:ind w:left="0"/>
              <w:jc w:val="center"/>
              <w:rPr>
                <w:bCs/>
              </w:rPr>
            </w:pPr>
            <w:r w:rsidRPr="00DB4D51">
              <w:rPr>
                <w:bCs/>
              </w:rPr>
              <w:t>Mô tả</w:t>
            </w:r>
          </w:p>
          <w:p w14:paraId="1DD39170" w14:textId="77777777" w:rsidR="00815C84" w:rsidRPr="00DB4D51" w:rsidRDefault="00815C84" w:rsidP="003240DE">
            <w:pPr>
              <w:pStyle w:val="ListParagraph"/>
              <w:spacing w:line="276" w:lineRule="auto"/>
              <w:ind w:left="0"/>
              <w:jc w:val="center"/>
              <w:rPr>
                <w:bCs/>
              </w:rPr>
            </w:pPr>
          </w:p>
        </w:tc>
        <w:tc>
          <w:tcPr>
            <w:tcW w:w="3864" w:type="dxa"/>
            <w:gridSpan w:val="3"/>
            <w:tcBorders>
              <w:top w:val="single" w:sz="6" w:space="0" w:color="000080"/>
              <w:left w:val="single" w:sz="6" w:space="0" w:color="000080"/>
              <w:bottom w:val="single" w:sz="6" w:space="0" w:color="000080"/>
              <w:right w:val="single" w:sz="6" w:space="0" w:color="000080"/>
            </w:tcBorders>
            <w:shd w:val="clear" w:color="auto" w:fill="D9D9D9"/>
          </w:tcPr>
          <w:p w14:paraId="587F33A7" w14:textId="77777777" w:rsidR="00815C84" w:rsidRPr="00DB4D51" w:rsidRDefault="00815C84" w:rsidP="003240DE">
            <w:pPr>
              <w:pStyle w:val="ListParagraph"/>
              <w:spacing w:line="276" w:lineRule="auto"/>
              <w:ind w:left="0"/>
              <w:jc w:val="center"/>
              <w:rPr>
                <w:bCs/>
              </w:rPr>
            </w:pPr>
            <w:r w:rsidRPr="00DB4D51">
              <w:rPr>
                <w:bCs/>
              </w:rPr>
              <w:t>Phân loại</w:t>
            </w:r>
          </w:p>
        </w:tc>
        <w:tc>
          <w:tcPr>
            <w:tcW w:w="695" w:type="dxa"/>
            <w:vMerge w:val="restart"/>
            <w:tcBorders>
              <w:top w:val="single" w:sz="6" w:space="0" w:color="000080"/>
              <w:left w:val="single" w:sz="6" w:space="0" w:color="000080"/>
              <w:bottom w:val="single" w:sz="6" w:space="0" w:color="000080"/>
              <w:right w:val="single" w:sz="6" w:space="0" w:color="000080"/>
            </w:tcBorders>
            <w:shd w:val="clear" w:color="auto" w:fill="D9D9D9"/>
            <w:hideMark/>
          </w:tcPr>
          <w:p w14:paraId="22ED6FD3" w14:textId="77777777" w:rsidR="00815C84" w:rsidRPr="00DB4D51" w:rsidRDefault="00815C84" w:rsidP="003240DE">
            <w:pPr>
              <w:pStyle w:val="ListParagraph"/>
              <w:spacing w:line="276" w:lineRule="auto"/>
              <w:ind w:left="0"/>
              <w:jc w:val="center"/>
              <w:rPr>
                <w:bCs/>
              </w:rPr>
            </w:pPr>
            <w:r w:rsidRPr="00DB4D51">
              <w:rPr>
                <w:bCs/>
              </w:rPr>
              <w:t>Ghi chú</w:t>
            </w:r>
          </w:p>
        </w:tc>
      </w:tr>
      <w:tr w:rsidR="00EB5BFA" w:rsidRPr="00DB4D51" w14:paraId="43E2B7EC" w14:textId="77777777" w:rsidTr="00EB5BFA">
        <w:trPr>
          <w:trHeight w:val="72"/>
        </w:trPr>
        <w:tc>
          <w:tcPr>
            <w:tcW w:w="678" w:type="dxa"/>
            <w:vMerge/>
            <w:tcBorders>
              <w:top w:val="single" w:sz="6" w:space="0" w:color="000080"/>
              <w:left w:val="single" w:sz="6" w:space="0" w:color="000080"/>
              <w:bottom w:val="single" w:sz="6" w:space="0" w:color="000080"/>
              <w:right w:val="single" w:sz="6" w:space="0" w:color="000080"/>
            </w:tcBorders>
            <w:vAlign w:val="center"/>
            <w:hideMark/>
          </w:tcPr>
          <w:p w14:paraId="1C2BB5CF" w14:textId="77777777" w:rsidR="00815C84" w:rsidRPr="00DB4D51" w:rsidRDefault="00815C84" w:rsidP="003240DE">
            <w:pPr>
              <w:spacing w:line="276" w:lineRule="auto"/>
              <w:rPr>
                <w:rFonts w:ascii="Times New Roman" w:hAnsi="Times New Roman" w:cs="Times New Roman"/>
                <w:bCs/>
                <w:noProof/>
                <w:sz w:val="24"/>
                <w:szCs w:val="24"/>
              </w:rPr>
            </w:pPr>
          </w:p>
        </w:tc>
        <w:tc>
          <w:tcPr>
            <w:tcW w:w="1219" w:type="dxa"/>
            <w:vMerge/>
            <w:tcBorders>
              <w:top w:val="single" w:sz="6" w:space="0" w:color="000080"/>
              <w:left w:val="single" w:sz="6" w:space="0" w:color="000080"/>
              <w:bottom w:val="single" w:sz="6" w:space="0" w:color="000080"/>
              <w:right w:val="single" w:sz="6" w:space="0" w:color="000080"/>
            </w:tcBorders>
            <w:vAlign w:val="center"/>
            <w:hideMark/>
          </w:tcPr>
          <w:p w14:paraId="53EA97A5" w14:textId="77777777" w:rsidR="00815C84" w:rsidRPr="00DB4D51" w:rsidRDefault="00815C84" w:rsidP="003240DE">
            <w:pPr>
              <w:spacing w:line="276" w:lineRule="auto"/>
              <w:rPr>
                <w:rFonts w:ascii="Times New Roman" w:hAnsi="Times New Roman" w:cs="Times New Roman"/>
                <w:b/>
                <w:bCs/>
                <w:noProof/>
                <w:sz w:val="24"/>
                <w:szCs w:val="24"/>
              </w:rPr>
            </w:pPr>
          </w:p>
        </w:tc>
        <w:tc>
          <w:tcPr>
            <w:tcW w:w="3149" w:type="dxa"/>
            <w:vMerge/>
            <w:tcBorders>
              <w:top w:val="single" w:sz="6" w:space="0" w:color="000080"/>
              <w:left w:val="single" w:sz="6" w:space="0" w:color="000080"/>
              <w:bottom w:val="single" w:sz="6" w:space="0" w:color="000080"/>
              <w:right w:val="single" w:sz="6" w:space="0" w:color="000080"/>
            </w:tcBorders>
            <w:vAlign w:val="center"/>
            <w:hideMark/>
          </w:tcPr>
          <w:p w14:paraId="69C87FC9"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c>
          <w:tcPr>
            <w:tcW w:w="1212" w:type="dxa"/>
            <w:tcBorders>
              <w:top w:val="single" w:sz="6" w:space="0" w:color="000080"/>
              <w:left w:val="single" w:sz="6" w:space="0" w:color="000080"/>
              <w:bottom w:val="single" w:sz="6" w:space="0" w:color="000080"/>
              <w:right w:val="single" w:sz="6" w:space="0" w:color="000080"/>
            </w:tcBorders>
            <w:shd w:val="clear" w:color="auto" w:fill="D9D9D9"/>
            <w:hideMark/>
          </w:tcPr>
          <w:p w14:paraId="4BDB42F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Danh mục</w:t>
            </w:r>
          </w:p>
        </w:tc>
        <w:tc>
          <w:tcPr>
            <w:tcW w:w="1199" w:type="dxa"/>
            <w:tcBorders>
              <w:top w:val="single" w:sz="6" w:space="0" w:color="000080"/>
              <w:left w:val="single" w:sz="6" w:space="0" w:color="000080"/>
              <w:bottom w:val="single" w:sz="6" w:space="0" w:color="000080"/>
              <w:right w:val="single" w:sz="6" w:space="0" w:color="000080"/>
            </w:tcBorders>
            <w:shd w:val="clear" w:color="auto" w:fill="D9D9D9"/>
            <w:hideMark/>
          </w:tcPr>
          <w:p w14:paraId="35A51516"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gốc</w:t>
            </w:r>
          </w:p>
        </w:tc>
        <w:tc>
          <w:tcPr>
            <w:tcW w:w="1453" w:type="dxa"/>
            <w:tcBorders>
              <w:top w:val="single" w:sz="6" w:space="0" w:color="000080"/>
              <w:left w:val="single" w:sz="6" w:space="0" w:color="000080"/>
              <w:bottom w:val="single" w:sz="6" w:space="0" w:color="000080"/>
              <w:right w:val="single" w:sz="6" w:space="0" w:color="000080"/>
            </w:tcBorders>
            <w:shd w:val="clear" w:color="auto" w:fill="D9D9D9"/>
            <w:hideMark/>
          </w:tcPr>
          <w:p w14:paraId="1926C389" w14:textId="77777777" w:rsidR="00815C84" w:rsidRPr="00DB4D51" w:rsidRDefault="00815C84" w:rsidP="003240DE">
            <w:pPr>
              <w:pStyle w:val="ListParagraph"/>
              <w:spacing w:line="276" w:lineRule="auto"/>
              <w:ind w:left="0"/>
              <w:jc w:val="center"/>
              <w:rPr>
                <w:bCs/>
                <w:sz w:val="20"/>
                <w:szCs w:val="20"/>
              </w:rPr>
            </w:pPr>
            <w:r w:rsidRPr="00DB4D51">
              <w:rPr>
                <w:bCs/>
                <w:sz w:val="20"/>
                <w:szCs w:val="20"/>
              </w:rPr>
              <w:t>Dữ liệu thứ cấp</w:t>
            </w:r>
          </w:p>
        </w:tc>
        <w:tc>
          <w:tcPr>
            <w:tcW w:w="695" w:type="dxa"/>
            <w:vMerge/>
            <w:tcBorders>
              <w:top w:val="single" w:sz="6" w:space="0" w:color="000080"/>
              <w:left w:val="single" w:sz="6" w:space="0" w:color="000080"/>
              <w:bottom w:val="single" w:sz="6" w:space="0" w:color="000080"/>
              <w:right w:val="single" w:sz="6" w:space="0" w:color="000080"/>
            </w:tcBorders>
            <w:vAlign w:val="center"/>
            <w:hideMark/>
          </w:tcPr>
          <w:p w14:paraId="7F2830BD" w14:textId="77777777" w:rsidR="00815C84" w:rsidRPr="00DB4D51" w:rsidRDefault="00815C84" w:rsidP="003240DE">
            <w:pPr>
              <w:spacing w:line="276" w:lineRule="auto"/>
              <w:rPr>
                <w:rFonts w:ascii="Times New Roman" w:hAnsi="Times New Roman" w:cs="Times New Roman"/>
                <w:bCs/>
                <w:noProof/>
                <w:sz w:val="24"/>
                <w:szCs w:val="24"/>
                <w:highlight w:val="yellow"/>
              </w:rPr>
            </w:pPr>
          </w:p>
        </w:tc>
      </w:tr>
      <w:tr w:rsidR="00EB5BFA" w:rsidRPr="00DB4D51" w14:paraId="1FC94A4E" w14:textId="77777777" w:rsidTr="00EB5BFA">
        <w:tc>
          <w:tcPr>
            <w:tcW w:w="678" w:type="dxa"/>
            <w:vMerge w:val="restart"/>
            <w:tcBorders>
              <w:top w:val="single" w:sz="6" w:space="0" w:color="000080"/>
              <w:left w:val="single" w:sz="6" w:space="0" w:color="000080"/>
              <w:right w:val="single" w:sz="6" w:space="0" w:color="000080"/>
            </w:tcBorders>
          </w:tcPr>
          <w:p w14:paraId="5C3D35D6" w14:textId="77777777" w:rsidR="00EB5BFA" w:rsidRPr="00DB4D51" w:rsidRDefault="00EB5BFA" w:rsidP="00EB5BFA">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1</w:t>
            </w:r>
          </w:p>
          <w:p w14:paraId="7D96692B" w14:textId="77777777" w:rsidR="00EB5BFA" w:rsidRPr="00DB4D51" w:rsidRDefault="00EB5BFA" w:rsidP="00815C84">
            <w:pPr>
              <w:rPr>
                <w:rFonts w:ascii="Times New Roman" w:hAnsi="Times New Roman" w:cs="Times New Roman"/>
                <w:sz w:val="24"/>
                <w:szCs w:val="24"/>
              </w:rPr>
            </w:pPr>
          </w:p>
        </w:tc>
        <w:tc>
          <w:tcPr>
            <w:tcW w:w="1219" w:type="dxa"/>
            <w:vMerge w:val="restart"/>
            <w:tcBorders>
              <w:top w:val="single" w:sz="6" w:space="0" w:color="000080"/>
              <w:left w:val="single" w:sz="6" w:space="0" w:color="000080"/>
              <w:right w:val="single" w:sz="6" w:space="0" w:color="000080"/>
            </w:tcBorders>
          </w:tcPr>
          <w:p w14:paraId="0E4D9AA6" w14:textId="6AD1E567" w:rsidR="00EB5BFA" w:rsidRPr="00DB4D51" w:rsidRDefault="00EB5BFA"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Hệ thống Terra</w:t>
            </w: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26016D42" w14:textId="3EFDA8D3"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Thông tin chung của user ở hệ thống Terra</w:t>
            </w:r>
          </w:p>
        </w:tc>
      </w:tr>
      <w:tr w:rsidR="00EB5BFA" w:rsidRPr="00DB4D51" w14:paraId="37565D2E" w14:textId="77777777" w:rsidTr="00EB5BFA">
        <w:tc>
          <w:tcPr>
            <w:tcW w:w="678" w:type="dxa"/>
            <w:vMerge/>
            <w:tcBorders>
              <w:left w:val="single" w:sz="6" w:space="0" w:color="000080"/>
              <w:right w:val="single" w:sz="6" w:space="0" w:color="000080"/>
            </w:tcBorders>
          </w:tcPr>
          <w:p w14:paraId="6BB6BCE9" w14:textId="626C0A1A" w:rsidR="00EB5BFA" w:rsidRPr="00DB4D51" w:rsidRDefault="00EB5BFA" w:rsidP="00815C84">
            <w:pPr>
              <w:rPr>
                <w:rFonts w:ascii="Times New Roman" w:hAnsi="Times New Roman" w:cs="Times New Roman"/>
                <w:sz w:val="24"/>
                <w:szCs w:val="24"/>
              </w:rPr>
            </w:pPr>
          </w:p>
        </w:tc>
        <w:tc>
          <w:tcPr>
            <w:tcW w:w="1219" w:type="dxa"/>
            <w:vMerge/>
            <w:tcBorders>
              <w:left w:val="single" w:sz="6" w:space="0" w:color="000080"/>
              <w:right w:val="single" w:sz="6" w:space="0" w:color="000080"/>
            </w:tcBorders>
            <w:hideMark/>
          </w:tcPr>
          <w:p w14:paraId="5C7A313A" w14:textId="17DF411E"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583006B2" w14:textId="3055850A" w:rsidR="00EB5BFA" w:rsidRPr="00DB4D51" w:rsidRDefault="00EB5BFA" w:rsidP="005C035D">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xml:space="preserve">Chứa các thông tin </w:t>
            </w:r>
            <w:r>
              <w:rPr>
                <w:rFonts w:ascii="Times New Roman" w:hAnsi="Times New Roman" w:cs="Times New Roman"/>
                <w:sz w:val="24"/>
                <w:szCs w:val="24"/>
              </w:rPr>
              <w:t xml:space="preserve">chung tất cả quy trình của </w:t>
            </w:r>
            <w:r w:rsidRPr="00DB4D51">
              <w:rPr>
                <w:rFonts w:ascii="Times New Roman" w:hAnsi="Times New Roman" w:cs="Times New Roman"/>
                <w:sz w:val="24"/>
                <w:szCs w:val="24"/>
              </w:rPr>
              <w:t>user trên hệ thống Terra như:</w:t>
            </w:r>
          </w:p>
          <w:p w14:paraId="3596624A" w14:textId="768327D8"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full_name</w:t>
            </w:r>
            <w:r>
              <w:rPr>
                <w:rFonts w:ascii="Times New Roman" w:hAnsi="Times New Roman" w:cs="Times New Roman"/>
                <w:sz w:val="24"/>
                <w:szCs w:val="24"/>
              </w:rPr>
              <w:t>: Tên người gửi yêu cầu</w:t>
            </w:r>
          </w:p>
          <w:p w14:paraId="65457225" w14:textId="209C6F73"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w:t>
            </w:r>
            <w:r>
              <w:rPr>
                <w:rFonts w:ascii="Times New Roman" w:hAnsi="Times New Roman" w:cs="Times New Roman"/>
                <w:sz w:val="24"/>
                <w:szCs w:val="24"/>
              </w:rPr>
              <w:t>: Tài khoản ngân hàng của người gửi yêu cầu</w:t>
            </w:r>
          </w:p>
          <w:p w14:paraId="3438D74C" w14:textId="2C6C4A7F"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bank_account_number</w:t>
            </w:r>
            <w:r>
              <w:rPr>
                <w:rFonts w:ascii="Times New Roman" w:hAnsi="Times New Roman" w:cs="Times New Roman"/>
                <w:sz w:val="24"/>
                <w:szCs w:val="24"/>
              </w:rPr>
              <w:t>: Số tài khoản của người gửi yêu cầu</w:t>
            </w:r>
          </w:p>
          <w:p w14:paraId="03A860FF" w14:textId="5172BB0F"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bank_name</w:t>
            </w:r>
            <w:r>
              <w:rPr>
                <w:rFonts w:ascii="Times New Roman" w:hAnsi="Times New Roman" w:cs="Times New Roman"/>
                <w:sz w:val="24"/>
                <w:szCs w:val="24"/>
              </w:rPr>
              <w:t>: Tên ngân hàng của người gửi yêu cầu</w:t>
            </w:r>
          </w:p>
          <w:p w14:paraId="7AAD4C2E" w14:textId="397F0EE2"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bank_branch</w:t>
            </w:r>
            <w:r>
              <w:rPr>
                <w:rFonts w:ascii="Times New Roman" w:hAnsi="Times New Roman" w:cs="Times New Roman"/>
                <w:sz w:val="24"/>
                <w:szCs w:val="24"/>
              </w:rPr>
              <w:t xml:space="preserve">: Chi nhánh </w:t>
            </w:r>
            <w:r>
              <w:rPr>
                <w:rFonts w:ascii="Times New Roman" w:hAnsi="Times New Roman" w:cs="Times New Roman"/>
                <w:sz w:val="24"/>
                <w:szCs w:val="24"/>
              </w:rPr>
              <w:lastRenderedPageBreak/>
              <w:t>ngân hàng tương ứng của người gửi yêu cầu</w:t>
            </w:r>
          </w:p>
        </w:tc>
        <w:tc>
          <w:tcPr>
            <w:tcW w:w="1212" w:type="dxa"/>
            <w:tcBorders>
              <w:top w:val="single" w:sz="6" w:space="0" w:color="000080"/>
              <w:left w:val="single" w:sz="6" w:space="0" w:color="000080"/>
              <w:bottom w:val="single" w:sz="6" w:space="0" w:color="000080"/>
              <w:right w:val="single" w:sz="6" w:space="0" w:color="000080"/>
            </w:tcBorders>
          </w:tcPr>
          <w:p w14:paraId="65507DEA"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5BFB67ED"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56CEDAD8"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58AE71F3"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3A21D63D" w14:textId="77777777" w:rsidTr="00EB5BFA">
        <w:tc>
          <w:tcPr>
            <w:tcW w:w="678" w:type="dxa"/>
            <w:vMerge/>
            <w:tcBorders>
              <w:left w:val="single" w:sz="6" w:space="0" w:color="000080"/>
              <w:right w:val="single" w:sz="6" w:space="0" w:color="000080"/>
            </w:tcBorders>
          </w:tcPr>
          <w:p w14:paraId="1A81B105"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7C70CF8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09526CBA" w14:textId="1DCD3C2C"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w:t>
            </w:r>
            <w:r>
              <w:rPr>
                <w:rFonts w:ascii="Times New Roman" w:hAnsi="Times New Roman" w:cs="Times New Roman"/>
                <w:sz w:val="24"/>
                <w:szCs w:val="24"/>
              </w:rPr>
              <w:t>a</w:t>
            </w:r>
          </w:p>
        </w:tc>
      </w:tr>
      <w:tr w:rsidR="00EB5BFA" w:rsidRPr="00DB4D51" w14:paraId="0EA3F655" w14:textId="77777777" w:rsidTr="00C739B3">
        <w:tc>
          <w:tcPr>
            <w:tcW w:w="678" w:type="dxa"/>
            <w:vMerge/>
            <w:tcBorders>
              <w:left w:val="single" w:sz="6" w:space="0" w:color="000080"/>
              <w:right w:val="single" w:sz="6" w:space="0" w:color="000080"/>
            </w:tcBorders>
          </w:tcPr>
          <w:p w14:paraId="3F24C49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0097AEC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1A9CE669" w14:textId="1AE7DA45"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630a trên hệ thống Terra như:</w:t>
            </w:r>
          </w:p>
          <w:p w14:paraId="4C926200" w14:textId="145C3791"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B5BFA">
              <w:rPr>
                <w:rFonts w:ascii="Times New Roman" w:hAnsi="Times New Roman" w:cs="Times New Roman"/>
                <w:sz w:val="24"/>
                <w:szCs w:val="24"/>
              </w:rPr>
              <w:t>cd_claim_bao_hiem</w:t>
            </w:r>
            <w:r>
              <w:rPr>
                <w:rFonts w:ascii="Times New Roman" w:hAnsi="Times New Roman" w:cs="Times New Roman"/>
                <w:sz w:val="24"/>
                <w:szCs w:val="24"/>
              </w:rPr>
              <w:t>: Loại chế độ bảo hiểm</w:t>
            </w:r>
          </w:p>
          <w:p w14:paraId="26C6867F" w14:textId="6EE5B875"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r>
              <w:rPr>
                <w:rFonts w:ascii="Times New Roman" w:hAnsi="Times New Roman" w:cs="Times New Roman"/>
                <w:sz w:val="24"/>
                <w:szCs w:val="24"/>
              </w:rPr>
              <w:t>: Loại thăm khám tương ứng với chế độ bảo hiểm</w:t>
            </w:r>
          </w:p>
          <w:p w14:paraId="2922909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4C85600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B5BFA">
              <w:rPr>
                <w:rFonts w:ascii="Times New Roman" w:hAnsi="Times New Roman" w:cs="Times New Roman"/>
                <w:sz w:val="24"/>
                <w:szCs w:val="24"/>
              </w:rPr>
              <w:t>cd_claim_bh_tong_so_</w:t>
            </w:r>
          </w:p>
          <w:p w14:paraId="2E113A75" w14:textId="5D54D5DA"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ngay_nghi</w:t>
            </w:r>
          </w:p>
          <w:p w14:paraId="65FC7949"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78887FA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cd_om_dau_benh_dai</w:t>
            </w:r>
          </w:p>
          <w:p w14:paraId="21C5DD1B" w14:textId="27964FF0"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_ngay</w:t>
            </w:r>
          </w:p>
          <w:p w14:paraId="3EC02AC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cd_om_dau_ten_benh</w:t>
            </w:r>
          </w:p>
          <w:p w14:paraId="15017DB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cd_om_dau_tuyen_benh</w:t>
            </w:r>
          </w:p>
          <w:p w14:paraId="6D34EEB3" w14:textId="7541CDF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_vien</w:t>
            </w:r>
          </w:p>
          <w:p w14:paraId="5619BA4D" w14:textId="07700464"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340CEEEC"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6F369598" w14:textId="4D669AC1"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1C15DB76"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0D90FF6F"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bookmarkStart w:id="106" w:name="_GoBack"/>
        <w:bookmarkEnd w:id="106"/>
      </w:tr>
      <w:tr w:rsidR="00EB5BFA" w:rsidRPr="00DB4D51" w14:paraId="593DBCB2" w14:textId="77777777" w:rsidTr="00EB5BFA">
        <w:tc>
          <w:tcPr>
            <w:tcW w:w="678" w:type="dxa"/>
            <w:vMerge/>
            <w:tcBorders>
              <w:left w:val="single" w:sz="6" w:space="0" w:color="000080"/>
              <w:right w:val="single" w:sz="6" w:space="0" w:color="000080"/>
            </w:tcBorders>
          </w:tcPr>
          <w:p w14:paraId="10DAF3A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AC31135"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4A63298C" w14:textId="45B3CFBB"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630b</w:t>
            </w:r>
          </w:p>
        </w:tc>
      </w:tr>
      <w:tr w:rsidR="00EB5BFA" w:rsidRPr="00DB4D51" w14:paraId="2D4A7DEA" w14:textId="77777777" w:rsidTr="00C4605C">
        <w:tc>
          <w:tcPr>
            <w:tcW w:w="678" w:type="dxa"/>
            <w:vMerge/>
            <w:tcBorders>
              <w:left w:val="single" w:sz="6" w:space="0" w:color="000080"/>
              <w:right w:val="single" w:sz="6" w:space="0" w:color="000080"/>
            </w:tcBorders>
          </w:tcPr>
          <w:p w14:paraId="307CD487"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FF20D0B"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1E35012B"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630b trên hệ thống Terra như:</w:t>
            </w:r>
          </w:p>
          <w:p w14:paraId="5D37B5A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w:t>
            </w:r>
          </w:p>
          <w:p w14:paraId="3D3FA06E"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p>
          <w:p w14:paraId="4CFA659D"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 cd_claim_bh_den_ngay</w:t>
            </w:r>
          </w:p>
          <w:p w14:paraId="328DD28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cd_claim_bh_tong_so_ngay</w:t>
            </w:r>
          </w:p>
          <w:p w14:paraId="3D192714" w14:textId="05D39790"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_nghi</w:t>
            </w:r>
          </w:p>
          <w:p w14:paraId="08FD0B7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5CA7042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cd_thai_san_bien_phap_</w:t>
            </w:r>
          </w:p>
          <w:p w14:paraId="6EAD04CE" w14:textId="495B44A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tranh_thai</w:t>
            </w:r>
          </w:p>
          <w:p w14:paraId="22D38BA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cd_thai_san_cha_nghi_cham</w:t>
            </w:r>
          </w:p>
          <w:p w14:paraId="7E9E3E5B" w14:textId="28A1808D"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_con</w:t>
            </w:r>
          </w:p>
          <w:p w14:paraId="39BCECF9"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cd_thai_san_dieu_kien_khi_</w:t>
            </w:r>
          </w:p>
          <w:p w14:paraId="17CB1C14" w14:textId="3C945D7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kham</w:t>
            </w:r>
            <w:r w:rsidRPr="00EB5BFA">
              <w:rPr>
                <w:rFonts w:ascii="Times New Roman" w:hAnsi="Times New Roman" w:cs="Times New Roman"/>
                <w:sz w:val="24"/>
                <w:szCs w:val="24"/>
              </w:rPr>
              <w:t>_thai</w:t>
            </w:r>
          </w:p>
          <w:p w14:paraId="216A1A19"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cd_thai_san_dieu_kien_sinh</w:t>
            </w:r>
          </w:p>
          <w:p w14:paraId="6600D7D9" w14:textId="7E78000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_con</w:t>
            </w:r>
          </w:p>
          <w:p w14:paraId="49657C98"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cd_thai_san_ngay_con_chet</w:t>
            </w:r>
          </w:p>
          <w:p w14:paraId="7FCC86E1"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cd_thai_san_ngay_di_lam_</w:t>
            </w:r>
          </w:p>
          <w:p w14:paraId="5569A81D" w14:textId="645F5E99"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thuc_te</w:t>
            </w:r>
          </w:p>
          <w:p w14:paraId="516332A8"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cd_thai_san_ngay_ket_luan</w:t>
            </w:r>
          </w:p>
          <w:p w14:paraId="659B33DE"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cd_thai_san_ngay_me_chet</w:t>
            </w:r>
          </w:p>
          <w:p w14:paraId="38A9F4C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cd_thai_san_ngay_nhan_</w:t>
            </w:r>
          </w:p>
          <w:p w14:paraId="0E21A784" w14:textId="6B2183DC"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con_nuoi</w:t>
            </w:r>
          </w:p>
          <w:p w14:paraId="3C241A97"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cd_thai_san_ngay_sinh_con</w:t>
            </w:r>
          </w:p>
          <w:p w14:paraId="53DE3DE4"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cd_thai_san_nghi_duong</w:t>
            </w:r>
          </w:p>
          <w:p w14:paraId="501CF011" w14:textId="0FF93DC8"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_thai</w:t>
            </w:r>
          </w:p>
          <w:p w14:paraId="101744A4"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 cd_thai_san_phau_thuat_</w:t>
            </w:r>
          </w:p>
          <w:p w14:paraId="01329485" w14:textId="0C87CF28"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thai_duoi_32t</w:t>
            </w:r>
          </w:p>
          <w:p w14:paraId="1A822EA3"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cd_thai_san_so_con_chet_</w:t>
            </w:r>
          </w:p>
          <w:p w14:paraId="0C786BB7" w14:textId="0F43D75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khi_sinh</w:t>
            </w:r>
          </w:p>
          <w:p w14:paraId="02C9043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cd_thai_san_tuoi_thai</w:t>
            </w:r>
          </w:p>
          <w:p w14:paraId="43EB3C35" w14:textId="50935083"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32719598"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4A84C7FA" w14:textId="744BCC41"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62F8A0E7"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7741AB03"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15EDCAC2" w14:textId="77777777" w:rsidTr="00C4605C">
        <w:tc>
          <w:tcPr>
            <w:tcW w:w="678" w:type="dxa"/>
            <w:vMerge/>
            <w:tcBorders>
              <w:left w:val="single" w:sz="6" w:space="0" w:color="000080"/>
              <w:right w:val="single" w:sz="6" w:space="0" w:color="000080"/>
            </w:tcBorders>
          </w:tcPr>
          <w:p w14:paraId="35B6914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7EF0FA1"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755D435A" w14:textId="48F37B40"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630c</w:t>
            </w:r>
          </w:p>
        </w:tc>
      </w:tr>
      <w:tr w:rsidR="00EB5BFA" w:rsidRPr="00DB4D51" w14:paraId="172741AA" w14:textId="77777777" w:rsidTr="00EB5BFA">
        <w:tc>
          <w:tcPr>
            <w:tcW w:w="678" w:type="dxa"/>
            <w:vMerge/>
            <w:tcBorders>
              <w:left w:val="single" w:sz="6" w:space="0" w:color="000080"/>
              <w:bottom w:val="single" w:sz="6" w:space="0" w:color="000080"/>
              <w:right w:val="single" w:sz="6" w:space="0" w:color="000080"/>
            </w:tcBorders>
          </w:tcPr>
          <w:p w14:paraId="5E884014"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bottom w:val="single" w:sz="6" w:space="0" w:color="000080"/>
              <w:right w:val="single" w:sz="6" w:space="0" w:color="000080"/>
            </w:tcBorders>
          </w:tcPr>
          <w:p w14:paraId="2C0F23AC"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3149" w:type="dxa"/>
            <w:tcBorders>
              <w:top w:val="single" w:sz="6" w:space="0" w:color="000080"/>
              <w:left w:val="single" w:sz="6" w:space="0" w:color="000080"/>
              <w:bottom w:val="single" w:sz="6" w:space="0" w:color="000080"/>
              <w:right w:val="single" w:sz="6" w:space="0" w:color="000080"/>
            </w:tcBorders>
          </w:tcPr>
          <w:p w14:paraId="40EC7E2F" w14:textId="53E4078E"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630c trên hệ thống Terra</w:t>
            </w:r>
          </w:p>
          <w:p w14:paraId="6C5BC82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w:t>
            </w:r>
          </w:p>
          <w:p w14:paraId="181AEB12"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p>
          <w:p w14:paraId="5BB8D619"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67A035E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cd_claim_bh_tong_so_ngay</w:t>
            </w:r>
          </w:p>
          <w:p w14:paraId="5CFA5EA3" w14:textId="084101BE"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_nghi</w:t>
            </w:r>
          </w:p>
          <w:p w14:paraId="0C0D8017"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7CF7A2E8" w14:textId="758A2AA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xml:space="preserve">- </w:t>
            </w:r>
            <w:r>
              <w:rPr>
                <w:rFonts w:ascii="Times New Roman" w:hAnsi="Times New Roman" w:cs="Times New Roman"/>
                <w:sz w:val="24"/>
                <w:szCs w:val="24"/>
              </w:rPr>
              <w:t>cd_claim_che_do_chi_tiet: thông tin chi tiết về chế độ</w:t>
            </w:r>
          </w:p>
          <w:p w14:paraId="7EFB4C0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ds_ph_suc_khoe_ngay_dam</w:t>
            </w:r>
          </w:p>
          <w:p w14:paraId="43319318" w14:textId="09A1D4C3"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_dinh</w:t>
            </w:r>
          </w:p>
          <w:p w14:paraId="40DFDB64"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ds_ph_suc_khoe_ngay_tro_</w:t>
            </w:r>
          </w:p>
          <w:p w14:paraId="5FE4E073" w14:textId="772D884F"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lai_lam_viec</w:t>
            </w:r>
            <w:r>
              <w:rPr>
                <w:rFonts w:ascii="Times New Roman" w:hAnsi="Times New Roman" w:cs="Times New Roman"/>
                <w:sz w:val="24"/>
                <w:szCs w:val="24"/>
              </w:rPr>
              <w:t xml:space="preserve"> : thông tin tình trạng sức khỏe khi trở lại làm việc</w:t>
            </w:r>
          </w:p>
          <w:p w14:paraId="5BD8403E" w14:textId="7FB777AE"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122584A9" w14:textId="77777777" w:rsidR="00EB5BFA" w:rsidRPr="00DB4D51" w:rsidRDefault="00EB5BFA" w:rsidP="00EB5BFA">
            <w:pPr>
              <w:spacing w:before="100" w:beforeAutospacing="1" w:after="100" w:afterAutospacing="1" w:line="276" w:lineRule="auto"/>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445EFDB8" w14:textId="7C078CE1" w:rsidR="00EB5BFA" w:rsidRDefault="00EB5BFA"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0B3849C6"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0972E0D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3BC8B962" w14:textId="77777777" w:rsidTr="00EB5BFA">
        <w:tc>
          <w:tcPr>
            <w:tcW w:w="678" w:type="dxa"/>
            <w:vMerge w:val="restart"/>
            <w:tcBorders>
              <w:top w:val="single" w:sz="6" w:space="0" w:color="000080"/>
              <w:left w:val="single" w:sz="6" w:space="0" w:color="000080"/>
              <w:right w:val="single" w:sz="6" w:space="0" w:color="000080"/>
            </w:tcBorders>
          </w:tcPr>
          <w:p w14:paraId="0955BB2A" w14:textId="1C07E4CC" w:rsidR="00EB5BFA" w:rsidRPr="00DB4D51" w:rsidRDefault="00EB5BFA" w:rsidP="00EB5BFA">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2</w:t>
            </w:r>
          </w:p>
        </w:tc>
        <w:tc>
          <w:tcPr>
            <w:tcW w:w="1219" w:type="dxa"/>
            <w:vMerge w:val="restart"/>
            <w:tcBorders>
              <w:top w:val="single" w:sz="6" w:space="0" w:color="000080"/>
              <w:left w:val="single" w:sz="6" w:space="0" w:color="000080"/>
              <w:right w:val="single" w:sz="6" w:space="0" w:color="000080"/>
            </w:tcBorders>
          </w:tcPr>
          <w:p w14:paraId="38F9E019" w14:textId="3F212046" w:rsidR="00EB5BFA" w:rsidRPr="00DB4D51" w:rsidRDefault="00EB5BFA"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xml:space="preserve">Hệ thống </w:t>
            </w:r>
            <w:r w:rsidRPr="00DB4D51">
              <w:rPr>
                <w:rFonts w:ascii="Times New Roman" w:hAnsi="Times New Roman" w:cs="Times New Roman"/>
                <w:sz w:val="24"/>
                <w:szCs w:val="24"/>
              </w:rPr>
              <w:lastRenderedPageBreak/>
              <w:t>BHXH</w:t>
            </w: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6516EE81" w14:textId="474D4B54"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lastRenderedPageBreak/>
              <w:t>Thông tin chung</w:t>
            </w:r>
          </w:p>
        </w:tc>
      </w:tr>
      <w:tr w:rsidR="00EB5BFA" w:rsidRPr="00DB4D51" w14:paraId="1F4F637F" w14:textId="77777777" w:rsidTr="00EB5BFA">
        <w:tc>
          <w:tcPr>
            <w:tcW w:w="678" w:type="dxa"/>
            <w:vMerge/>
            <w:tcBorders>
              <w:left w:val="single" w:sz="6" w:space="0" w:color="000080"/>
              <w:right w:val="single" w:sz="6" w:space="0" w:color="000080"/>
            </w:tcBorders>
          </w:tcPr>
          <w:p w14:paraId="1E7CBB5F" w14:textId="4FDF9ACD"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22CEC07" w14:textId="0A5377A1"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4BECB05C" w14:textId="26B89817"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xml:space="preserve">Chứa các thông tin </w:t>
            </w:r>
            <w:r>
              <w:rPr>
                <w:rFonts w:ascii="Times New Roman" w:hAnsi="Times New Roman" w:cs="Times New Roman"/>
                <w:sz w:val="24"/>
                <w:szCs w:val="24"/>
              </w:rPr>
              <w:t xml:space="preserve">chung tất cả quy trình của </w:t>
            </w:r>
            <w:r w:rsidRPr="00DB4D51">
              <w:rPr>
                <w:rFonts w:ascii="Times New Roman" w:hAnsi="Times New Roman" w:cs="Times New Roman"/>
                <w:sz w:val="24"/>
                <w:szCs w:val="24"/>
              </w:rPr>
              <w:t xml:space="preserve">user trên hệ thống </w:t>
            </w:r>
            <w:r>
              <w:rPr>
                <w:rFonts w:ascii="Times New Roman" w:hAnsi="Times New Roman" w:cs="Times New Roman"/>
                <w:sz w:val="24"/>
                <w:szCs w:val="24"/>
              </w:rPr>
              <w:t>BHXH</w:t>
            </w:r>
            <w:r w:rsidRPr="00DB4D51">
              <w:rPr>
                <w:rFonts w:ascii="Times New Roman" w:hAnsi="Times New Roman" w:cs="Times New Roman"/>
                <w:sz w:val="24"/>
                <w:szCs w:val="24"/>
              </w:rPr>
              <w:t xml:space="preserve"> như:</w:t>
            </w:r>
          </w:p>
          <w:p w14:paraId="5236927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full_name</w:t>
            </w:r>
            <w:r>
              <w:rPr>
                <w:rFonts w:ascii="Times New Roman" w:hAnsi="Times New Roman" w:cs="Times New Roman"/>
                <w:sz w:val="24"/>
                <w:szCs w:val="24"/>
              </w:rPr>
              <w:t>: Tên người gửi yêu cầu</w:t>
            </w:r>
          </w:p>
          <w:p w14:paraId="129CA47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w:t>
            </w:r>
            <w:r>
              <w:rPr>
                <w:rFonts w:ascii="Times New Roman" w:hAnsi="Times New Roman" w:cs="Times New Roman"/>
                <w:sz w:val="24"/>
                <w:szCs w:val="24"/>
              </w:rPr>
              <w:t>: Tài khoản ngân hàng của người gửi yêu cầu</w:t>
            </w:r>
          </w:p>
          <w:p w14:paraId="1E5D16AF"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bank_account_number</w:t>
            </w:r>
            <w:r>
              <w:rPr>
                <w:rFonts w:ascii="Times New Roman" w:hAnsi="Times New Roman" w:cs="Times New Roman"/>
                <w:sz w:val="24"/>
                <w:szCs w:val="24"/>
              </w:rPr>
              <w:t>: Số tài khoản của người gửi yêu cầu</w:t>
            </w:r>
          </w:p>
          <w:p w14:paraId="743C01AD"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bank_name</w:t>
            </w:r>
            <w:r>
              <w:rPr>
                <w:rFonts w:ascii="Times New Roman" w:hAnsi="Times New Roman" w:cs="Times New Roman"/>
                <w:sz w:val="24"/>
                <w:szCs w:val="24"/>
              </w:rPr>
              <w:t>: Tên ngân hàng của người gửi yêu cầu</w:t>
            </w:r>
          </w:p>
          <w:p w14:paraId="793A5A01" w14:textId="3D193C57" w:rsidR="00EB5BFA" w:rsidRDefault="00EB5BFA" w:rsidP="00EB5BFA">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 bank_branch</w:t>
            </w:r>
            <w:r>
              <w:rPr>
                <w:rFonts w:ascii="Times New Roman" w:hAnsi="Times New Roman" w:cs="Times New Roman"/>
                <w:sz w:val="24"/>
                <w:szCs w:val="24"/>
              </w:rPr>
              <w:t>: Chi nhánh ngân hàng tương ứng của người gửi yêu cầu</w:t>
            </w:r>
          </w:p>
        </w:tc>
        <w:tc>
          <w:tcPr>
            <w:tcW w:w="1212" w:type="dxa"/>
            <w:tcBorders>
              <w:top w:val="single" w:sz="6" w:space="0" w:color="000080"/>
              <w:left w:val="single" w:sz="6" w:space="0" w:color="000080"/>
              <w:bottom w:val="single" w:sz="6" w:space="0" w:color="000080"/>
              <w:right w:val="single" w:sz="6" w:space="0" w:color="000080"/>
            </w:tcBorders>
          </w:tcPr>
          <w:p w14:paraId="4E9BC3E3" w14:textId="77777777"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1199" w:type="dxa"/>
            <w:tcBorders>
              <w:top w:val="single" w:sz="6" w:space="0" w:color="000080"/>
              <w:left w:val="single" w:sz="6" w:space="0" w:color="000080"/>
              <w:bottom w:val="single" w:sz="6" w:space="0" w:color="000080"/>
              <w:right w:val="single" w:sz="6" w:space="0" w:color="000080"/>
            </w:tcBorders>
          </w:tcPr>
          <w:p w14:paraId="48B6A81E" w14:textId="62BEB5BB" w:rsidR="00EB5BFA" w:rsidRPr="000A2E28" w:rsidRDefault="00EB5BFA" w:rsidP="003240DE">
            <w:pPr>
              <w:spacing w:before="100" w:beforeAutospacing="1" w:after="100" w:afterAutospacing="1" w:line="276" w:lineRule="auto"/>
              <w:rPr>
                <w:rFonts w:ascii="Times New Roman" w:hAnsi="Times New Roman" w:cs="Times New Roman"/>
                <w:sz w:val="24"/>
                <w:szCs w:val="24"/>
              </w:rPr>
            </w:pPr>
            <w:r w:rsidRPr="000A2E28">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225C59C5" w14:textId="77777777"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p>
        </w:tc>
        <w:tc>
          <w:tcPr>
            <w:tcW w:w="695" w:type="dxa"/>
            <w:tcBorders>
              <w:top w:val="single" w:sz="6" w:space="0" w:color="000080"/>
              <w:left w:val="single" w:sz="6" w:space="0" w:color="000080"/>
              <w:bottom w:val="single" w:sz="6" w:space="0" w:color="000080"/>
              <w:right w:val="single" w:sz="6" w:space="0" w:color="000080"/>
            </w:tcBorders>
          </w:tcPr>
          <w:p w14:paraId="00678B15" w14:textId="6C75AB52" w:rsidR="00EB5BFA"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08CDCA7B" w14:textId="77777777" w:rsidTr="00EB5BFA">
        <w:tc>
          <w:tcPr>
            <w:tcW w:w="678" w:type="dxa"/>
            <w:vMerge/>
            <w:tcBorders>
              <w:left w:val="single" w:sz="6" w:space="0" w:color="000080"/>
              <w:right w:val="single" w:sz="6" w:space="0" w:color="000080"/>
            </w:tcBorders>
          </w:tcPr>
          <w:p w14:paraId="71329AFF" w14:textId="720E0310"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3D7117D5" w14:textId="3E638455"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7F916B49" w14:textId="71EB09C8"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630a</w:t>
            </w:r>
          </w:p>
        </w:tc>
      </w:tr>
      <w:tr w:rsidR="00EB5BFA" w:rsidRPr="00DB4D51" w14:paraId="7FA53B5F" w14:textId="77777777" w:rsidTr="00B31043">
        <w:tc>
          <w:tcPr>
            <w:tcW w:w="678" w:type="dxa"/>
            <w:vMerge/>
            <w:tcBorders>
              <w:left w:val="single" w:sz="6" w:space="0" w:color="000080"/>
              <w:right w:val="single" w:sz="6" w:space="0" w:color="000080"/>
            </w:tcBorders>
          </w:tcPr>
          <w:p w14:paraId="074188C1" w14:textId="4CFEC0BD"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7827FBD2" w14:textId="3D3E9A64"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5AF77AEB" w14:textId="70654BCB"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630a trên hệ thống BHXH như:</w:t>
            </w:r>
          </w:p>
          <w:p w14:paraId="63336E4C"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B5BFA">
              <w:rPr>
                <w:rFonts w:ascii="Times New Roman" w:hAnsi="Times New Roman" w:cs="Times New Roman"/>
                <w:sz w:val="24"/>
                <w:szCs w:val="24"/>
              </w:rPr>
              <w:t>cd_claim_bao_hiem</w:t>
            </w:r>
            <w:r>
              <w:rPr>
                <w:rFonts w:ascii="Times New Roman" w:hAnsi="Times New Roman" w:cs="Times New Roman"/>
                <w:sz w:val="24"/>
                <w:szCs w:val="24"/>
              </w:rPr>
              <w:t>: Loại chế độ bảo hiểm</w:t>
            </w:r>
          </w:p>
          <w:p w14:paraId="471B4D2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r>
              <w:rPr>
                <w:rFonts w:ascii="Times New Roman" w:hAnsi="Times New Roman" w:cs="Times New Roman"/>
                <w:sz w:val="24"/>
                <w:szCs w:val="24"/>
              </w:rPr>
              <w:t>: Loại thăm khám tương ứng với chế độ bảo hiểm</w:t>
            </w:r>
          </w:p>
          <w:p w14:paraId="7D6B881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2150B9AB"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EB5BFA">
              <w:rPr>
                <w:rFonts w:ascii="Times New Roman" w:hAnsi="Times New Roman" w:cs="Times New Roman"/>
                <w:sz w:val="24"/>
                <w:szCs w:val="24"/>
              </w:rPr>
              <w:t>cd_claim_bh_tong_so_</w:t>
            </w:r>
          </w:p>
          <w:p w14:paraId="30EF8A6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ngay_nghi</w:t>
            </w:r>
          </w:p>
          <w:p w14:paraId="709D242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5780AF61"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cd_om_dau_benh_dai</w:t>
            </w:r>
          </w:p>
          <w:p w14:paraId="7ED4F387"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_ngay</w:t>
            </w:r>
          </w:p>
          <w:p w14:paraId="4A8F735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cd_om_dau_ten_benh</w:t>
            </w:r>
          </w:p>
          <w:p w14:paraId="7C48764B"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cd_om_dau_tuyen_benh</w:t>
            </w:r>
          </w:p>
          <w:p w14:paraId="02EF031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_vien</w:t>
            </w:r>
          </w:p>
          <w:p w14:paraId="24CA0C9B" w14:textId="65435271"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76525ED6"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510D315A"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022B1C0C"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4ADF9D60"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5A948A5D" w14:textId="77777777" w:rsidTr="00B31043">
        <w:tc>
          <w:tcPr>
            <w:tcW w:w="678" w:type="dxa"/>
            <w:vMerge/>
            <w:tcBorders>
              <w:left w:val="single" w:sz="6" w:space="0" w:color="000080"/>
              <w:right w:val="single" w:sz="6" w:space="0" w:color="000080"/>
            </w:tcBorders>
          </w:tcPr>
          <w:p w14:paraId="2EB4A55D"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6338BEBE"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68A69AFB" w14:textId="7860E993"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sidRPr="00EB5BFA">
              <w:rPr>
                <w:rFonts w:ascii="Times New Roman" w:hAnsi="Times New Roman" w:cs="Times New Roman"/>
                <w:sz w:val="24"/>
                <w:szCs w:val="24"/>
              </w:rPr>
              <w:t>Quy trình 630b</w:t>
            </w:r>
          </w:p>
        </w:tc>
      </w:tr>
      <w:tr w:rsidR="00EB5BFA" w:rsidRPr="00DB4D51" w14:paraId="23CCBF34" w14:textId="77777777" w:rsidTr="00D40BCF">
        <w:tc>
          <w:tcPr>
            <w:tcW w:w="678" w:type="dxa"/>
            <w:vMerge/>
            <w:tcBorders>
              <w:left w:val="single" w:sz="6" w:space="0" w:color="000080"/>
              <w:right w:val="single" w:sz="6" w:space="0" w:color="000080"/>
            </w:tcBorders>
          </w:tcPr>
          <w:p w14:paraId="3804AD66"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267D027D"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3B76C9BB" w14:textId="0E38C55C"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630b trên hệ thống BHXH như:</w:t>
            </w:r>
          </w:p>
          <w:p w14:paraId="5725EE1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w:t>
            </w:r>
          </w:p>
          <w:p w14:paraId="652AC190"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p>
          <w:p w14:paraId="3450A4C7"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14CE3C9D"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cd_claim_bh_tong_so_ngay</w:t>
            </w:r>
          </w:p>
          <w:p w14:paraId="46F8101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_nghi</w:t>
            </w:r>
          </w:p>
          <w:p w14:paraId="358E90B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cd_claim_bh_tu_ngay</w:t>
            </w:r>
          </w:p>
          <w:p w14:paraId="395252BC"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cd_thai_san_bien_phap_</w:t>
            </w:r>
          </w:p>
          <w:p w14:paraId="263CCE1D"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tranh_thai</w:t>
            </w:r>
          </w:p>
          <w:p w14:paraId="05BC03E2"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cd_thai_san_cha_nghi_cham</w:t>
            </w:r>
          </w:p>
          <w:p w14:paraId="18EDA44F"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_con</w:t>
            </w:r>
          </w:p>
          <w:p w14:paraId="6FC52ECE"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cd_thai_san_dieu_kien_khi_</w:t>
            </w:r>
          </w:p>
          <w:p w14:paraId="7AA1994E"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kham</w:t>
            </w:r>
            <w:r w:rsidRPr="00EB5BFA">
              <w:rPr>
                <w:rFonts w:ascii="Times New Roman" w:hAnsi="Times New Roman" w:cs="Times New Roman"/>
                <w:sz w:val="24"/>
                <w:szCs w:val="24"/>
              </w:rPr>
              <w:t>_thai</w:t>
            </w:r>
          </w:p>
          <w:p w14:paraId="24834AE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cd_thai_san_dieu_kien_sinh</w:t>
            </w:r>
          </w:p>
          <w:p w14:paraId="5BDE8791"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_con</w:t>
            </w:r>
          </w:p>
          <w:p w14:paraId="0303B03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cd_thai_san_ngay_con_chet</w:t>
            </w:r>
          </w:p>
          <w:p w14:paraId="3F8C5FC9"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 cd_thai_san_ngay_di_lam_</w:t>
            </w:r>
          </w:p>
          <w:p w14:paraId="07437D23"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thuc_te</w:t>
            </w:r>
          </w:p>
          <w:p w14:paraId="43246D6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cd_thai_san_ngay_ket_luan</w:t>
            </w:r>
          </w:p>
          <w:p w14:paraId="6785B90B"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cd_thai_san_ngay_me_chet</w:t>
            </w:r>
          </w:p>
          <w:p w14:paraId="1018D6C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cd_thai_san_ngay_nhan_</w:t>
            </w:r>
          </w:p>
          <w:p w14:paraId="23F46CD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con_nuoi</w:t>
            </w:r>
          </w:p>
          <w:p w14:paraId="72FFE75D"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cd_thai_san_ngay_sinh_con</w:t>
            </w:r>
          </w:p>
          <w:p w14:paraId="5E5BDFA2"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cd_thai_san_nghi_duong</w:t>
            </w:r>
          </w:p>
          <w:p w14:paraId="059F25A5"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_thai</w:t>
            </w:r>
          </w:p>
          <w:p w14:paraId="4573CB9C"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cd_thai_san_phau_thuat_</w:t>
            </w:r>
          </w:p>
          <w:p w14:paraId="06570102"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thai_duoi_32t</w:t>
            </w:r>
          </w:p>
          <w:p w14:paraId="52CE5B54"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cd_thai_san_so_con_chet_</w:t>
            </w:r>
          </w:p>
          <w:p w14:paraId="519288CB"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khi_sinh</w:t>
            </w:r>
          </w:p>
          <w:p w14:paraId="7D96C76F"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cd_thai_san_tuoi_thai</w:t>
            </w:r>
          </w:p>
          <w:p w14:paraId="24D5467C" w14:textId="1C6DD88D" w:rsidR="00EB5BFA" w:rsidRPr="00DB4D51"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24FDCB0E"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3763A0EB" w14:textId="47B84BAC"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04212021"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05DA53C7"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27853A0A" w14:textId="77777777" w:rsidTr="00D40BCF">
        <w:tc>
          <w:tcPr>
            <w:tcW w:w="678" w:type="dxa"/>
            <w:vMerge/>
            <w:tcBorders>
              <w:left w:val="single" w:sz="6" w:space="0" w:color="000080"/>
              <w:right w:val="single" w:sz="6" w:space="0" w:color="000080"/>
            </w:tcBorders>
          </w:tcPr>
          <w:p w14:paraId="19CAC6B2"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right w:val="single" w:sz="6" w:space="0" w:color="000080"/>
            </w:tcBorders>
          </w:tcPr>
          <w:p w14:paraId="13354E25"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7708" w:type="dxa"/>
            <w:gridSpan w:val="5"/>
            <w:tcBorders>
              <w:top w:val="single" w:sz="6" w:space="0" w:color="000080"/>
              <w:left w:val="single" w:sz="6" w:space="0" w:color="000080"/>
              <w:bottom w:val="single" w:sz="6" w:space="0" w:color="000080"/>
              <w:right w:val="single" w:sz="6" w:space="0" w:color="000080"/>
            </w:tcBorders>
            <w:shd w:val="clear" w:color="auto" w:fill="DEEAF6" w:themeFill="accent1" w:themeFillTint="33"/>
          </w:tcPr>
          <w:p w14:paraId="79D62638" w14:textId="1A13CD7D"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r>
              <w:rPr>
                <w:rFonts w:ascii="Times New Roman" w:hAnsi="Times New Roman" w:cs="Times New Roman"/>
                <w:sz w:val="24"/>
                <w:szCs w:val="24"/>
              </w:rPr>
              <w:t>Quy trình 630c</w:t>
            </w:r>
          </w:p>
        </w:tc>
      </w:tr>
      <w:tr w:rsidR="00EB5BFA" w:rsidRPr="00DB4D51" w14:paraId="0180DEFF" w14:textId="77777777" w:rsidTr="00EB5BFA">
        <w:tc>
          <w:tcPr>
            <w:tcW w:w="678" w:type="dxa"/>
            <w:vMerge/>
            <w:tcBorders>
              <w:left w:val="single" w:sz="6" w:space="0" w:color="000080"/>
              <w:bottom w:val="single" w:sz="6" w:space="0" w:color="000080"/>
              <w:right w:val="single" w:sz="6" w:space="0" w:color="000080"/>
            </w:tcBorders>
          </w:tcPr>
          <w:p w14:paraId="3D1069AD"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1219" w:type="dxa"/>
            <w:vMerge/>
            <w:tcBorders>
              <w:left w:val="single" w:sz="6" w:space="0" w:color="000080"/>
              <w:bottom w:val="single" w:sz="6" w:space="0" w:color="000080"/>
              <w:right w:val="single" w:sz="6" w:space="0" w:color="000080"/>
            </w:tcBorders>
          </w:tcPr>
          <w:p w14:paraId="39B2D5BC"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rPr>
            </w:pPr>
          </w:p>
        </w:tc>
        <w:tc>
          <w:tcPr>
            <w:tcW w:w="3149" w:type="dxa"/>
            <w:tcBorders>
              <w:top w:val="single" w:sz="6" w:space="0" w:color="000080"/>
              <w:left w:val="single" w:sz="6" w:space="0" w:color="000080"/>
              <w:bottom w:val="single" w:sz="6" w:space="0" w:color="000080"/>
              <w:right w:val="single" w:sz="6" w:space="0" w:color="000080"/>
            </w:tcBorders>
          </w:tcPr>
          <w:p w14:paraId="732D315F"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Chứa các thông tin của user về quy trình 630c trên hệ thống Terra</w:t>
            </w:r>
          </w:p>
          <w:p w14:paraId="27CBFCFA"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w:t>
            </w:r>
          </w:p>
          <w:p w14:paraId="57B4D936"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cd_claim_bao_hiem_sub</w:t>
            </w:r>
          </w:p>
          <w:p w14:paraId="4FFDD70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cd_claim_bh_den_ngay</w:t>
            </w:r>
          </w:p>
          <w:p w14:paraId="582E8B98"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cd_claim_bh_tong_so_ngay</w:t>
            </w:r>
          </w:p>
          <w:p w14:paraId="0CAE299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_nghi</w:t>
            </w:r>
          </w:p>
          <w:p w14:paraId="107DC0B3"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lastRenderedPageBreak/>
              <w:t>- cd_claim_bh_tu_ngay</w:t>
            </w:r>
          </w:p>
          <w:p w14:paraId="435653C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xml:space="preserve">- </w:t>
            </w:r>
            <w:r>
              <w:rPr>
                <w:rFonts w:ascii="Times New Roman" w:hAnsi="Times New Roman" w:cs="Times New Roman"/>
                <w:sz w:val="24"/>
                <w:szCs w:val="24"/>
              </w:rPr>
              <w:t>cd_claim_che_do_chi_tiet: thông tin chi tiết về chế độ</w:t>
            </w:r>
          </w:p>
          <w:p w14:paraId="61D85DA5"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ds_ph_suc_khoe_ngay_dam</w:t>
            </w:r>
          </w:p>
          <w:p w14:paraId="448D5BCE"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_dinh</w:t>
            </w:r>
          </w:p>
          <w:p w14:paraId="7E07D802" w14:textId="77777777"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ds_ph_suc_khoe_ngay_tro_</w:t>
            </w:r>
          </w:p>
          <w:p w14:paraId="0DF6AD54" w14:textId="77777777" w:rsidR="00EB5BFA" w:rsidRP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lai_lam_viec</w:t>
            </w:r>
            <w:r>
              <w:rPr>
                <w:rFonts w:ascii="Times New Roman" w:hAnsi="Times New Roman" w:cs="Times New Roman"/>
                <w:sz w:val="24"/>
                <w:szCs w:val="24"/>
              </w:rPr>
              <w:t xml:space="preserve"> : thông tin tình trạng sức khỏe khi trở lại làm việc</w:t>
            </w:r>
          </w:p>
          <w:p w14:paraId="1CBE5681" w14:textId="4B6438DF" w:rsidR="00EB5BFA" w:rsidRDefault="00EB5BFA" w:rsidP="00EB5BFA">
            <w:pPr>
              <w:spacing w:before="100" w:beforeAutospacing="1" w:after="100" w:afterAutospacing="1" w:line="276" w:lineRule="auto"/>
              <w:rPr>
                <w:rFonts w:ascii="Times New Roman" w:hAnsi="Times New Roman" w:cs="Times New Roman"/>
                <w:sz w:val="24"/>
                <w:szCs w:val="24"/>
              </w:rPr>
            </w:pPr>
            <w:r w:rsidRPr="00EB5BFA">
              <w:rPr>
                <w:rFonts w:ascii="Times New Roman" w:hAnsi="Times New Roman" w:cs="Times New Roman"/>
                <w:sz w:val="24"/>
                <w:szCs w:val="24"/>
              </w:rPr>
              <w:t>- state &lt;trạng thái&gt;</w:t>
            </w:r>
            <w:r>
              <w:rPr>
                <w:rFonts w:ascii="Times New Roman" w:hAnsi="Times New Roman" w:cs="Times New Roman"/>
                <w:sz w:val="24"/>
                <w:szCs w:val="24"/>
              </w:rPr>
              <w:t>: trạng thái xử lý yêu cầu</w:t>
            </w:r>
          </w:p>
        </w:tc>
        <w:tc>
          <w:tcPr>
            <w:tcW w:w="1212" w:type="dxa"/>
            <w:tcBorders>
              <w:top w:val="single" w:sz="6" w:space="0" w:color="000080"/>
              <w:left w:val="single" w:sz="6" w:space="0" w:color="000080"/>
              <w:bottom w:val="single" w:sz="6" w:space="0" w:color="000080"/>
              <w:right w:val="single" w:sz="6" w:space="0" w:color="000080"/>
            </w:tcBorders>
          </w:tcPr>
          <w:p w14:paraId="4D095819"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7A858AA0" w14:textId="04BEE5F1"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70240A44" w14:textId="77777777" w:rsidR="00EB5BFA" w:rsidRPr="00DB4D51" w:rsidRDefault="00EB5BFA"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31AAD382" w14:textId="77777777" w:rsidR="00EB5BFA" w:rsidRPr="00DB4D51" w:rsidRDefault="00EB5BFA" w:rsidP="003240DE">
            <w:pPr>
              <w:spacing w:before="100" w:beforeAutospacing="1" w:after="100" w:afterAutospacing="1" w:line="276" w:lineRule="auto"/>
              <w:rPr>
                <w:rFonts w:ascii="Times New Roman" w:hAnsi="Times New Roman" w:cs="Times New Roman"/>
                <w:sz w:val="24"/>
                <w:szCs w:val="24"/>
                <w:highlight w:val="yellow"/>
              </w:rPr>
            </w:pPr>
          </w:p>
        </w:tc>
      </w:tr>
      <w:tr w:rsidR="00EB5BFA" w:rsidRPr="00DB4D51" w14:paraId="66F39BD2" w14:textId="77777777" w:rsidTr="00EB5BFA">
        <w:tc>
          <w:tcPr>
            <w:tcW w:w="678" w:type="dxa"/>
            <w:tcBorders>
              <w:top w:val="single" w:sz="6" w:space="0" w:color="000080"/>
              <w:left w:val="single" w:sz="6" w:space="0" w:color="000080"/>
              <w:bottom w:val="single" w:sz="6" w:space="0" w:color="000080"/>
              <w:right w:val="single" w:sz="6" w:space="0" w:color="000080"/>
            </w:tcBorders>
          </w:tcPr>
          <w:p w14:paraId="00E3B802" w14:textId="1754A07B" w:rsidR="004075D2" w:rsidRPr="00DB4D51" w:rsidRDefault="004075D2"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lastRenderedPageBreak/>
              <w:t>3</w:t>
            </w:r>
          </w:p>
        </w:tc>
        <w:tc>
          <w:tcPr>
            <w:tcW w:w="1219" w:type="dxa"/>
            <w:tcBorders>
              <w:top w:val="single" w:sz="6" w:space="0" w:color="000080"/>
              <w:left w:val="single" w:sz="6" w:space="0" w:color="000080"/>
              <w:bottom w:val="single" w:sz="6" w:space="0" w:color="000080"/>
              <w:right w:val="single" w:sz="6" w:space="0" w:color="000080"/>
            </w:tcBorders>
          </w:tcPr>
          <w:p w14:paraId="3B16C805" w14:textId="1EFA9693"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r w:rsidRPr="00DB4D51">
              <w:rPr>
                <w:rFonts w:ascii="Times New Roman" w:hAnsi="Times New Roman" w:cs="Times New Roman"/>
                <w:sz w:val="24"/>
                <w:szCs w:val="24"/>
              </w:rPr>
              <w:t>Xử lý captcha</w:t>
            </w:r>
          </w:p>
        </w:tc>
        <w:tc>
          <w:tcPr>
            <w:tcW w:w="3149" w:type="dxa"/>
            <w:tcBorders>
              <w:top w:val="single" w:sz="6" w:space="0" w:color="000080"/>
              <w:left w:val="single" w:sz="6" w:space="0" w:color="000080"/>
              <w:bottom w:val="single" w:sz="6" w:space="0" w:color="000080"/>
              <w:right w:val="single" w:sz="6" w:space="0" w:color="000080"/>
            </w:tcBorders>
          </w:tcPr>
          <w:p w14:paraId="7404307F" w14:textId="4C8F9B63" w:rsidR="004075D2" w:rsidRPr="00DB4D51" w:rsidRDefault="004075D2" w:rsidP="003240DE">
            <w:pPr>
              <w:spacing w:before="100" w:beforeAutospacing="1" w:after="100" w:afterAutospacing="1" w:line="276" w:lineRule="auto"/>
              <w:rPr>
                <w:rFonts w:ascii="Times New Roman" w:hAnsi="Times New Roman" w:cs="Times New Roman"/>
                <w:sz w:val="24"/>
                <w:szCs w:val="24"/>
              </w:rPr>
            </w:pPr>
            <w:r w:rsidRPr="00DB4D51">
              <w:rPr>
                <w:rFonts w:ascii="Times New Roman" w:hAnsi="Times New Roman" w:cs="Times New Roman"/>
                <w:sz w:val="24"/>
                <w:szCs w:val="24"/>
              </w:rPr>
              <w:t>- Chứa toàn bộ dữ liệu của Captcha.</w:t>
            </w:r>
          </w:p>
        </w:tc>
        <w:tc>
          <w:tcPr>
            <w:tcW w:w="1212" w:type="dxa"/>
            <w:tcBorders>
              <w:top w:val="single" w:sz="6" w:space="0" w:color="000080"/>
              <w:left w:val="single" w:sz="6" w:space="0" w:color="000080"/>
              <w:bottom w:val="single" w:sz="6" w:space="0" w:color="000080"/>
              <w:right w:val="single" w:sz="6" w:space="0" w:color="000080"/>
            </w:tcBorders>
          </w:tcPr>
          <w:p w14:paraId="5FC564C8"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1199" w:type="dxa"/>
            <w:tcBorders>
              <w:top w:val="single" w:sz="6" w:space="0" w:color="000080"/>
              <w:left w:val="single" w:sz="6" w:space="0" w:color="000080"/>
              <w:bottom w:val="single" w:sz="6" w:space="0" w:color="000080"/>
              <w:right w:val="single" w:sz="6" w:space="0" w:color="000080"/>
            </w:tcBorders>
          </w:tcPr>
          <w:p w14:paraId="32B8352F"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r w:rsidRPr="00DB4D51">
              <w:rPr>
                <w:rFonts w:ascii="Times New Roman" w:hAnsi="Times New Roman" w:cs="Times New Roman"/>
                <w:sz w:val="24"/>
                <w:szCs w:val="24"/>
              </w:rPr>
              <w:t>X</w:t>
            </w:r>
          </w:p>
        </w:tc>
        <w:tc>
          <w:tcPr>
            <w:tcW w:w="1453" w:type="dxa"/>
            <w:tcBorders>
              <w:top w:val="single" w:sz="6" w:space="0" w:color="000080"/>
              <w:left w:val="single" w:sz="6" w:space="0" w:color="000080"/>
              <w:bottom w:val="single" w:sz="6" w:space="0" w:color="000080"/>
              <w:right w:val="single" w:sz="6" w:space="0" w:color="000080"/>
            </w:tcBorders>
          </w:tcPr>
          <w:p w14:paraId="5FDD0E76" w14:textId="77777777" w:rsidR="004075D2" w:rsidRPr="00DB4D51" w:rsidRDefault="004075D2" w:rsidP="003240DE">
            <w:pPr>
              <w:spacing w:before="100" w:beforeAutospacing="1" w:after="100" w:afterAutospacing="1" w:line="276" w:lineRule="auto"/>
              <w:jc w:val="center"/>
              <w:rPr>
                <w:rFonts w:ascii="Times New Roman" w:hAnsi="Times New Roman" w:cs="Times New Roman"/>
                <w:sz w:val="24"/>
                <w:szCs w:val="24"/>
              </w:rPr>
            </w:pPr>
          </w:p>
        </w:tc>
        <w:tc>
          <w:tcPr>
            <w:tcW w:w="695" w:type="dxa"/>
            <w:tcBorders>
              <w:top w:val="single" w:sz="6" w:space="0" w:color="000080"/>
              <w:left w:val="single" w:sz="6" w:space="0" w:color="000080"/>
              <w:bottom w:val="single" w:sz="6" w:space="0" w:color="000080"/>
              <w:right w:val="single" w:sz="6" w:space="0" w:color="000080"/>
            </w:tcBorders>
          </w:tcPr>
          <w:p w14:paraId="3E809C29" w14:textId="77777777" w:rsidR="004075D2" w:rsidRPr="00DB4D51" w:rsidRDefault="004075D2" w:rsidP="003240DE">
            <w:pPr>
              <w:spacing w:before="100" w:beforeAutospacing="1" w:after="100" w:afterAutospacing="1" w:line="276" w:lineRule="auto"/>
              <w:rPr>
                <w:rFonts w:ascii="Times New Roman" w:hAnsi="Times New Roman" w:cs="Times New Roman"/>
                <w:sz w:val="24"/>
                <w:szCs w:val="24"/>
                <w:highlight w:val="yellow"/>
              </w:rPr>
            </w:pPr>
          </w:p>
        </w:tc>
      </w:tr>
    </w:tbl>
    <w:p w14:paraId="603FFB70" w14:textId="15CB6697" w:rsidR="00662EEF" w:rsidRDefault="00662EEF" w:rsidP="00F30449">
      <w:pPr>
        <w:spacing w:line="276" w:lineRule="auto"/>
        <w:rPr>
          <w:rFonts w:ascii="Times New Roman" w:hAnsi="Times New Roman" w:cs="Times New Roman"/>
        </w:rPr>
      </w:pPr>
    </w:p>
    <w:p w14:paraId="1E93E677" w14:textId="47A7FC2E" w:rsidR="00EB5BFA" w:rsidRPr="00EB5BFA" w:rsidRDefault="00EB5BFA" w:rsidP="00EB5BFA">
      <w:pPr>
        <w:spacing w:line="276" w:lineRule="auto"/>
        <w:rPr>
          <w:rFonts w:ascii="Times New Roman" w:hAnsi="Times New Roman" w:cs="Times New Roman"/>
          <w:sz w:val="24"/>
          <w:szCs w:val="24"/>
        </w:rPr>
      </w:pPr>
      <w:r w:rsidRPr="00EB5BFA">
        <w:rPr>
          <w:rFonts w:ascii="Times New Roman" w:hAnsi="Times New Roman" w:cs="Times New Roman"/>
          <w:b/>
          <w:i/>
          <w:sz w:val="24"/>
          <w:szCs w:val="24"/>
          <w:u w:val="single"/>
        </w:rPr>
        <w:t>Lưu ý:</w:t>
      </w:r>
      <w:r>
        <w:rPr>
          <w:rFonts w:ascii="Times New Roman" w:hAnsi="Times New Roman" w:cs="Times New Roman"/>
          <w:sz w:val="24"/>
          <w:szCs w:val="24"/>
        </w:rPr>
        <w:t xml:space="preserve"> N</w:t>
      </w:r>
      <w:r w:rsidRPr="00EB5BFA">
        <w:rPr>
          <w:rFonts w:ascii="Times New Roman" w:hAnsi="Times New Roman" w:cs="Times New Roman"/>
          <w:sz w:val="24"/>
          <w:szCs w:val="24"/>
        </w:rPr>
        <w:t xml:space="preserve">goài ra </w:t>
      </w:r>
      <w:r>
        <w:rPr>
          <w:rFonts w:ascii="Times New Roman" w:hAnsi="Times New Roman" w:cs="Times New Roman"/>
          <w:sz w:val="24"/>
          <w:szCs w:val="24"/>
        </w:rPr>
        <w:t>ở robot có</w:t>
      </w:r>
      <w:r w:rsidRPr="00EB5BFA">
        <w:rPr>
          <w:rFonts w:ascii="Times New Roman" w:hAnsi="Times New Roman" w:cs="Times New Roman"/>
          <w:sz w:val="24"/>
          <w:szCs w:val="24"/>
        </w:rPr>
        <w:t xml:space="preserve"> bổ sung một số trường dùng để map claim (yêu cầu từng nghiệp vụ) vớ</w:t>
      </w:r>
      <w:r>
        <w:rPr>
          <w:rFonts w:ascii="Times New Roman" w:hAnsi="Times New Roman" w:cs="Times New Roman"/>
          <w:sz w:val="24"/>
          <w:szCs w:val="24"/>
        </w:rPr>
        <w:t>i thông tin khách hàng sau và nằm luôn trong mỗi quy trình</w:t>
      </w:r>
    </w:p>
    <w:p w14:paraId="4C625826" w14:textId="12823E7D" w:rsidR="00EB5BFA" w:rsidRPr="00EB5BFA" w:rsidRDefault="00EB5BFA" w:rsidP="00EB5BFA">
      <w:pPr>
        <w:spacing w:line="276" w:lineRule="auto"/>
        <w:rPr>
          <w:rFonts w:ascii="Times New Roman" w:hAnsi="Times New Roman" w:cs="Times New Roman"/>
          <w:sz w:val="24"/>
          <w:szCs w:val="24"/>
        </w:rPr>
      </w:pPr>
      <w:r w:rsidRPr="00EB5BFA">
        <w:rPr>
          <w:rFonts w:ascii="Times New Roman" w:hAnsi="Times New Roman" w:cs="Times New Roman"/>
          <w:sz w:val="24"/>
          <w:szCs w:val="24"/>
        </w:rPr>
        <w:t>- client_employee_id</w:t>
      </w:r>
      <w:r>
        <w:rPr>
          <w:rFonts w:ascii="Times New Roman" w:hAnsi="Times New Roman" w:cs="Times New Roman"/>
          <w:sz w:val="24"/>
          <w:szCs w:val="24"/>
        </w:rPr>
        <w:t>: Mã số khách hàng</w:t>
      </w:r>
    </w:p>
    <w:p w14:paraId="26E97585" w14:textId="15159630" w:rsidR="00EB5BFA" w:rsidRDefault="00EB5BFA" w:rsidP="00EB5BFA">
      <w:pPr>
        <w:spacing w:line="276" w:lineRule="auto"/>
        <w:rPr>
          <w:rFonts w:ascii="Times New Roman" w:hAnsi="Times New Roman" w:cs="Times New Roman"/>
          <w:sz w:val="24"/>
          <w:szCs w:val="24"/>
        </w:rPr>
      </w:pPr>
      <w:r w:rsidRPr="00EB5BFA">
        <w:rPr>
          <w:rFonts w:ascii="Times New Roman" w:hAnsi="Times New Roman" w:cs="Times New Roman"/>
          <w:sz w:val="24"/>
          <w:szCs w:val="24"/>
        </w:rPr>
        <w:t>- social_insurance_number</w:t>
      </w:r>
      <w:r>
        <w:rPr>
          <w:rFonts w:ascii="Times New Roman" w:hAnsi="Times New Roman" w:cs="Times New Roman"/>
          <w:sz w:val="24"/>
          <w:szCs w:val="24"/>
        </w:rPr>
        <w:t>: Mã số sổ bảo hiểm xã hội của khách hàng</w:t>
      </w:r>
    </w:p>
    <w:p w14:paraId="29A409B8" w14:textId="77777777" w:rsidR="00EB5BFA" w:rsidRPr="00EB5BFA" w:rsidRDefault="00EB5BFA" w:rsidP="00EB5BFA">
      <w:pPr>
        <w:spacing w:line="276" w:lineRule="auto"/>
        <w:rPr>
          <w:rFonts w:ascii="Times New Roman" w:hAnsi="Times New Roman" w:cs="Times New Roman"/>
          <w:sz w:val="24"/>
          <w:szCs w:val="24"/>
        </w:rPr>
      </w:pPr>
    </w:p>
    <w:p w14:paraId="119DDC78" w14:textId="36BFAC86" w:rsidR="00F172D4" w:rsidRPr="00DB4D51" w:rsidRDefault="009A48A1" w:rsidP="000A2BA9">
      <w:pPr>
        <w:pStyle w:val="Heading1"/>
        <w:rPr>
          <w:rFonts w:cs="Times New Roman"/>
        </w:rPr>
      </w:pPr>
      <w:bookmarkStart w:id="107" w:name="_Toc86065248"/>
      <w:r w:rsidRPr="00DB4D51">
        <w:rPr>
          <w:rFonts w:cs="Times New Roman"/>
        </w:rPr>
        <w:t>Kiến trúc g</w:t>
      </w:r>
      <w:r w:rsidR="006409F4" w:rsidRPr="00DB4D51">
        <w:rPr>
          <w:rFonts w:cs="Times New Roman"/>
        </w:rPr>
        <w:t>iao tiếp với các hệ thống khác</w:t>
      </w:r>
      <w:bookmarkEnd w:id="107"/>
    </w:p>
    <w:p w14:paraId="701FA6D5" w14:textId="77777777" w:rsidR="005E39D5" w:rsidRPr="00DB4D51" w:rsidRDefault="005E39D5" w:rsidP="00F30449">
      <w:pPr>
        <w:spacing w:line="276" w:lineRule="auto"/>
        <w:rPr>
          <w:rFonts w:ascii="Times New Roman" w:hAnsi="Times New Roman" w:cs="Times New Roman"/>
        </w:rPr>
      </w:pPr>
    </w:p>
    <w:tbl>
      <w:tblPr>
        <w:tblW w:w="957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635"/>
        <w:gridCol w:w="1368"/>
        <w:gridCol w:w="1495"/>
        <w:gridCol w:w="4245"/>
        <w:gridCol w:w="1833"/>
      </w:tblGrid>
      <w:tr w:rsidR="00543B67" w:rsidRPr="00DB4D51" w14:paraId="42BF152F" w14:textId="2A66E825" w:rsidTr="00543B67">
        <w:tc>
          <w:tcPr>
            <w:tcW w:w="63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09501EE9" w14:textId="77777777" w:rsidR="00543B67" w:rsidRPr="00DB4D51" w:rsidRDefault="00543B67" w:rsidP="00F30449">
            <w:pPr>
              <w:pStyle w:val="ListParagraph"/>
              <w:spacing w:line="276" w:lineRule="auto"/>
              <w:ind w:left="0"/>
              <w:jc w:val="center"/>
              <w:rPr>
                <w:b/>
                <w:bCs/>
              </w:rPr>
            </w:pPr>
            <w:r w:rsidRPr="00DB4D51">
              <w:rPr>
                <w:b/>
                <w:bCs/>
              </w:rPr>
              <w:t>ID</w:t>
            </w:r>
          </w:p>
        </w:tc>
        <w:tc>
          <w:tcPr>
            <w:tcW w:w="1368"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1BE88EA" w14:textId="77777777" w:rsidR="00543B67" w:rsidRPr="00DB4D51" w:rsidRDefault="00543B67" w:rsidP="00F30449">
            <w:pPr>
              <w:pStyle w:val="ListParagraph"/>
              <w:spacing w:line="276" w:lineRule="auto"/>
              <w:ind w:left="0"/>
              <w:jc w:val="center"/>
              <w:rPr>
                <w:b/>
                <w:bCs/>
              </w:rPr>
            </w:pPr>
            <w:r w:rsidRPr="00DB4D51">
              <w:rPr>
                <w:b/>
                <w:bCs/>
              </w:rPr>
              <w:t>Đối tượng giao tiếp</w:t>
            </w:r>
          </w:p>
        </w:tc>
        <w:tc>
          <w:tcPr>
            <w:tcW w:w="149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659762A8" w14:textId="77777777" w:rsidR="00543B67" w:rsidRPr="00DB4D51" w:rsidRDefault="00543B67" w:rsidP="00F30449">
            <w:pPr>
              <w:pStyle w:val="ListParagraph"/>
              <w:spacing w:line="276" w:lineRule="auto"/>
              <w:ind w:left="0"/>
              <w:jc w:val="center"/>
              <w:rPr>
                <w:b/>
                <w:bCs/>
              </w:rPr>
            </w:pPr>
            <w:r w:rsidRPr="00DB4D51">
              <w:rPr>
                <w:b/>
                <w:bCs/>
              </w:rPr>
              <w:t>Hình thức giao tiếp</w:t>
            </w:r>
          </w:p>
        </w:tc>
        <w:tc>
          <w:tcPr>
            <w:tcW w:w="4245"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hideMark/>
          </w:tcPr>
          <w:p w14:paraId="7BB0A536" w14:textId="77777777" w:rsidR="00543B67" w:rsidRPr="00DB4D51" w:rsidRDefault="00543B67" w:rsidP="00F30449">
            <w:pPr>
              <w:pStyle w:val="ListParagraph"/>
              <w:spacing w:line="276" w:lineRule="auto"/>
              <w:ind w:left="0"/>
              <w:jc w:val="center"/>
              <w:rPr>
                <w:b/>
                <w:bCs/>
              </w:rPr>
            </w:pPr>
            <w:r w:rsidRPr="00DB4D51">
              <w:rPr>
                <w:b/>
                <w:bCs/>
              </w:rPr>
              <w:t>Thông tin giao tiếp</w:t>
            </w:r>
          </w:p>
        </w:tc>
        <w:tc>
          <w:tcPr>
            <w:tcW w:w="1833" w:type="dxa"/>
            <w:tcBorders>
              <w:top w:val="single" w:sz="6" w:space="0" w:color="000080"/>
              <w:left w:val="single" w:sz="6" w:space="0" w:color="000080"/>
              <w:bottom w:val="single" w:sz="6" w:space="0" w:color="000080"/>
              <w:right w:val="single" w:sz="6" w:space="0" w:color="000080"/>
            </w:tcBorders>
            <w:shd w:val="solid" w:color="D9D9D9" w:themeColor="background1" w:themeShade="D9" w:fill="D9D9D9" w:themeFill="background1" w:themeFillShade="D9"/>
          </w:tcPr>
          <w:p w14:paraId="48E4A1BE" w14:textId="365C1D86" w:rsidR="00543B67" w:rsidRPr="00DB4D51" w:rsidRDefault="00543B67" w:rsidP="00F30449">
            <w:pPr>
              <w:pStyle w:val="ListParagraph"/>
              <w:spacing w:line="276" w:lineRule="auto"/>
              <w:ind w:left="0"/>
              <w:jc w:val="center"/>
              <w:rPr>
                <w:b/>
                <w:bCs/>
              </w:rPr>
            </w:pPr>
            <w:r w:rsidRPr="00DB4D51">
              <w:rPr>
                <w:b/>
                <w:bCs/>
              </w:rPr>
              <w:t>Ghi chú</w:t>
            </w:r>
          </w:p>
        </w:tc>
      </w:tr>
      <w:tr w:rsidR="00543B67" w:rsidRPr="00DB4D51" w14:paraId="0165D7C1" w14:textId="061DC8C0" w:rsidTr="00543B67">
        <w:tc>
          <w:tcPr>
            <w:tcW w:w="635" w:type="dxa"/>
            <w:tcBorders>
              <w:top w:val="single" w:sz="6" w:space="0" w:color="000080"/>
              <w:left w:val="single" w:sz="6" w:space="0" w:color="000080"/>
              <w:bottom w:val="single" w:sz="6" w:space="0" w:color="000080"/>
              <w:right w:val="single" w:sz="6" w:space="0" w:color="000080"/>
            </w:tcBorders>
          </w:tcPr>
          <w:p w14:paraId="379C7C9F" w14:textId="10C88543" w:rsidR="00543B67" w:rsidRPr="00DB4D51" w:rsidRDefault="00543B67" w:rsidP="00F30449">
            <w:pPr>
              <w:pStyle w:val="ListParagraph"/>
              <w:spacing w:line="276" w:lineRule="auto"/>
              <w:ind w:left="0"/>
            </w:pPr>
            <w:r w:rsidRPr="00DB4D51">
              <w:t>1</w:t>
            </w:r>
          </w:p>
        </w:tc>
        <w:tc>
          <w:tcPr>
            <w:tcW w:w="1368" w:type="dxa"/>
            <w:tcBorders>
              <w:top w:val="single" w:sz="6" w:space="0" w:color="000080"/>
              <w:left w:val="single" w:sz="6" w:space="0" w:color="000080"/>
              <w:bottom w:val="single" w:sz="6" w:space="0" w:color="000080"/>
              <w:right w:val="single" w:sz="6" w:space="0" w:color="000080"/>
            </w:tcBorders>
            <w:hideMark/>
          </w:tcPr>
          <w:p w14:paraId="0965C3B8" w14:textId="46D60219" w:rsidR="00543B67" w:rsidRPr="00DB4D51" w:rsidRDefault="00332A6D" w:rsidP="00F30449">
            <w:pPr>
              <w:pStyle w:val="ListParagraph"/>
              <w:spacing w:line="276" w:lineRule="auto"/>
              <w:ind w:left="0"/>
            </w:pPr>
            <w:r w:rsidRPr="00DB4D51">
              <w:t>REST API Django</w:t>
            </w:r>
          </w:p>
        </w:tc>
        <w:tc>
          <w:tcPr>
            <w:tcW w:w="1495" w:type="dxa"/>
            <w:tcBorders>
              <w:top w:val="single" w:sz="6" w:space="0" w:color="000080"/>
              <w:left w:val="single" w:sz="6" w:space="0" w:color="000080"/>
              <w:bottom w:val="single" w:sz="6" w:space="0" w:color="000080"/>
              <w:right w:val="single" w:sz="6" w:space="0" w:color="000080"/>
            </w:tcBorders>
            <w:hideMark/>
          </w:tcPr>
          <w:p w14:paraId="20122929" w14:textId="4B69B45B"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6FF772E3" w14:textId="77777777" w:rsidR="00543B67" w:rsidRPr="00DB4D51" w:rsidRDefault="00543B67" w:rsidP="002C506A">
            <w:pPr>
              <w:pStyle w:val="ListParagraph"/>
              <w:numPr>
                <w:ilvl w:val="0"/>
                <w:numId w:val="3"/>
              </w:numPr>
              <w:spacing w:line="276" w:lineRule="auto"/>
            </w:pPr>
            <w:r w:rsidRPr="00DB4D51">
              <w:t xml:space="preserve">Mục tiêu: </w:t>
            </w:r>
          </w:p>
          <w:p w14:paraId="73C1D006" w14:textId="1CACE337" w:rsidR="00543B67" w:rsidRPr="00DB4D51" w:rsidRDefault="00543B67" w:rsidP="00E743AC">
            <w:pPr>
              <w:pStyle w:val="ListParagraph"/>
              <w:spacing w:line="276" w:lineRule="auto"/>
            </w:pPr>
            <w:r w:rsidRPr="00DB4D51">
              <w:t>+ Tương tác và xử lý dữ liệu.</w:t>
            </w:r>
          </w:p>
          <w:p w14:paraId="5E162EE1" w14:textId="5BDCC793" w:rsidR="00543B67" w:rsidRPr="00DB4D51" w:rsidRDefault="00543B67" w:rsidP="00E743AC">
            <w:pPr>
              <w:pStyle w:val="ListParagraph"/>
              <w:spacing w:line="276" w:lineRule="auto"/>
            </w:pPr>
            <w:r w:rsidRPr="00DB4D51">
              <w:t>+ Truyền và tải dữ liệu realtime.</w:t>
            </w:r>
          </w:p>
          <w:p w14:paraId="6D5676FB" w14:textId="77777777" w:rsidR="00543B67" w:rsidRPr="00DB4D51" w:rsidRDefault="00543B67" w:rsidP="002C506A">
            <w:pPr>
              <w:pStyle w:val="ListParagraph"/>
              <w:numPr>
                <w:ilvl w:val="0"/>
                <w:numId w:val="3"/>
              </w:numPr>
              <w:spacing w:line="276" w:lineRule="auto"/>
            </w:pPr>
            <w:r w:rsidRPr="00DB4D51">
              <w:t>Loại dữ liệu cần trao đổi:</w:t>
            </w:r>
          </w:p>
          <w:p w14:paraId="2F957413" w14:textId="7A9C5F99" w:rsidR="00543B67" w:rsidRPr="00DB4D51" w:rsidRDefault="00543B67" w:rsidP="00E743AC">
            <w:pPr>
              <w:pStyle w:val="ListParagraph"/>
              <w:spacing w:line="276" w:lineRule="auto"/>
            </w:pPr>
            <w:r w:rsidRPr="00DB4D51">
              <w:t>+ Ảnh, Text…</w:t>
            </w:r>
          </w:p>
          <w:p w14:paraId="10FCAC1B"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291F5E51" w14:textId="23789F16" w:rsidR="00543B67" w:rsidRPr="00DB4D51" w:rsidRDefault="00543B67" w:rsidP="00E743AC">
            <w:pPr>
              <w:pStyle w:val="ListParagraph"/>
              <w:spacing w:line="276" w:lineRule="auto"/>
            </w:pPr>
            <w:r w:rsidRPr="00DB4D51">
              <w:t>+ 1 chiều/2 chiều</w:t>
            </w:r>
          </w:p>
          <w:p w14:paraId="6B1F0082"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8CBE6E6" w14:textId="28895AEE" w:rsidR="00543B67" w:rsidRPr="00DB4D51" w:rsidRDefault="00543B67" w:rsidP="00CA3DD6">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73C3C2A6" w14:textId="77777777" w:rsidR="00543B67" w:rsidRPr="00DB4D51" w:rsidRDefault="00543B67" w:rsidP="00543B67">
            <w:pPr>
              <w:pStyle w:val="ListParagraph"/>
              <w:numPr>
                <w:ilvl w:val="0"/>
                <w:numId w:val="6"/>
              </w:numPr>
              <w:spacing w:line="276" w:lineRule="auto"/>
              <w:ind w:left="216" w:hanging="207"/>
            </w:pPr>
            <w:r w:rsidRPr="00DB4D51">
              <w:t xml:space="preserve">Sử dụng lưu trữ </w:t>
            </w:r>
            <w:r w:rsidR="00F842DF" w:rsidRPr="00DB4D51">
              <w:t xml:space="preserve">quản lý </w:t>
            </w:r>
            <w:r w:rsidRPr="00DB4D51">
              <w:t>các hồ sơ thông qua các model</w:t>
            </w:r>
            <w:r w:rsidR="003B38A9" w:rsidRPr="00DB4D51">
              <w:t xml:space="preserve"> liên kết cơ sở dữ liệu SQLite</w:t>
            </w:r>
            <w:r w:rsidRPr="00DB4D51">
              <w:t>.</w:t>
            </w:r>
          </w:p>
          <w:p w14:paraId="3FAB0F3E" w14:textId="592AC124" w:rsidR="00D21E23" w:rsidRPr="00DB4D51" w:rsidRDefault="00D21E23" w:rsidP="00543B67">
            <w:pPr>
              <w:pStyle w:val="ListParagraph"/>
              <w:numPr>
                <w:ilvl w:val="0"/>
                <w:numId w:val="6"/>
              </w:numPr>
              <w:spacing w:line="276" w:lineRule="auto"/>
              <w:ind w:left="216" w:hanging="207"/>
            </w:pPr>
            <w:r w:rsidRPr="00DB4D51">
              <w:t xml:space="preserve">Sau này mở rộng theo phương án sử dụng mạng </w:t>
            </w:r>
            <w:r w:rsidRPr="00DB4D51">
              <w:lastRenderedPageBreak/>
              <w:t>LAN.</w:t>
            </w:r>
          </w:p>
        </w:tc>
      </w:tr>
      <w:tr w:rsidR="00543B67" w:rsidRPr="00DB4D51" w14:paraId="4EAC6EDF" w14:textId="20749EC8" w:rsidTr="00543B67">
        <w:tc>
          <w:tcPr>
            <w:tcW w:w="635" w:type="dxa"/>
            <w:tcBorders>
              <w:top w:val="single" w:sz="6" w:space="0" w:color="000080"/>
              <w:left w:val="single" w:sz="6" w:space="0" w:color="000080"/>
              <w:bottom w:val="single" w:sz="6" w:space="0" w:color="000080"/>
              <w:right w:val="single" w:sz="6" w:space="0" w:color="000080"/>
            </w:tcBorders>
          </w:tcPr>
          <w:p w14:paraId="3B12C48E" w14:textId="77AD146F" w:rsidR="00543B67" w:rsidRPr="00DB4D51" w:rsidRDefault="00543B67" w:rsidP="00F30449">
            <w:pPr>
              <w:pStyle w:val="ListParagraph"/>
              <w:spacing w:line="276" w:lineRule="auto"/>
              <w:ind w:left="0"/>
            </w:pPr>
            <w:r w:rsidRPr="00DB4D51">
              <w:lastRenderedPageBreak/>
              <w:t>2</w:t>
            </w:r>
          </w:p>
        </w:tc>
        <w:tc>
          <w:tcPr>
            <w:tcW w:w="1368" w:type="dxa"/>
            <w:tcBorders>
              <w:top w:val="single" w:sz="6" w:space="0" w:color="000080"/>
              <w:left w:val="single" w:sz="6" w:space="0" w:color="000080"/>
              <w:bottom w:val="single" w:sz="6" w:space="0" w:color="000080"/>
              <w:right w:val="single" w:sz="6" w:space="0" w:color="000080"/>
            </w:tcBorders>
            <w:hideMark/>
          </w:tcPr>
          <w:p w14:paraId="5A0B5354" w14:textId="4799D653" w:rsidR="00543B67" w:rsidRPr="00DB4D51" w:rsidRDefault="00543B67" w:rsidP="00F30449">
            <w:pPr>
              <w:pStyle w:val="ListParagraph"/>
              <w:spacing w:line="276" w:lineRule="auto"/>
              <w:ind w:left="0"/>
              <w:rPr>
                <w:noProof/>
              </w:rPr>
            </w:pPr>
            <w:r w:rsidRPr="00DB4D51">
              <w:t>Storage</w:t>
            </w:r>
          </w:p>
        </w:tc>
        <w:tc>
          <w:tcPr>
            <w:tcW w:w="1495" w:type="dxa"/>
            <w:tcBorders>
              <w:top w:val="single" w:sz="6" w:space="0" w:color="000080"/>
              <w:left w:val="single" w:sz="6" w:space="0" w:color="000080"/>
              <w:bottom w:val="single" w:sz="6" w:space="0" w:color="000080"/>
              <w:right w:val="single" w:sz="6" w:space="0" w:color="000080"/>
            </w:tcBorders>
          </w:tcPr>
          <w:p w14:paraId="7F88975A" w14:textId="7F6B9A94" w:rsidR="00543B67" w:rsidRPr="00DB4D51" w:rsidRDefault="00543B67" w:rsidP="00F30449">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36234FBB" w14:textId="77777777" w:rsidR="00543B67" w:rsidRPr="00DB4D51" w:rsidRDefault="00543B67" w:rsidP="002C506A">
            <w:pPr>
              <w:pStyle w:val="ListParagraph"/>
              <w:numPr>
                <w:ilvl w:val="0"/>
                <w:numId w:val="3"/>
              </w:numPr>
              <w:spacing w:line="276" w:lineRule="auto"/>
            </w:pPr>
            <w:r w:rsidRPr="00DB4D51">
              <w:t>Mục tiêu:</w:t>
            </w:r>
          </w:p>
          <w:p w14:paraId="3FE13B14" w14:textId="3E01F5E8" w:rsidR="00543B67" w:rsidRPr="00DB4D51" w:rsidRDefault="00543B67" w:rsidP="00CA3DD6">
            <w:pPr>
              <w:pStyle w:val="ListParagraph"/>
              <w:spacing w:line="276" w:lineRule="auto"/>
            </w:pPr>
            <w:r w:rsidRPr="00DB4D51">
              <w:t>+ Lấy dữ liệu hình ảnh.</w:t>
            </w:r>
          </w:p>
          <w:p w14:paraId="6C4390F5" w14:textId="3A6D0CA7" w:rsidR="00543B67" w:rsidRPr="00DB4D51" w:rsidRDefault="00543B67" w:rsidP="00CA3DD6">
            <w:pPr>
              <w:pStyle w:val="ListParagraph"/>
              <w:spacing w:line="276" w:lineRule="auto"/>
            </w:pPr>
            <w:r w:rsidRPr="00DB4D51">
              <w:t>+ Lấy dữ liệu OCR để Compare.</w:t>
            </w:r>
          </w:p>
          <w:p w14:paraId="048B3BC3" w14:textId="6C805A30" w:rsidR="00543B67" w:rsidRPr="00DB4D51" w:rsidRDefault="00543B67" w:rsidP="00CA3DD6">
            <w:pPr>
              <w:pStyle w:val="ListParagraph"/>
              <w:spacing w:line="276" w:lineRule="auto"/>
            </w:pPr>
            <w:r w:rsidRPr="00DB4D51">
              <w:t>+ Lưu trữ dữ liệu backup</w:t>
            </w:r>
          </w:p>
          <w:p w14:paraId="03B6927A" w14:textId="77777777" w:rsidR="00543B67" w:rsidRPr="00DB4D51" w:rsidRDefault="00543B67" w:rsidP="002C506A">
            <w:pPr>
              <w:pStyle w:val="ListParagraph"/>
              <w:numPr>
                <w:ilvl w:val="0"/>
                <w:numId w:val="3"/>
              </w:numPr>
              <w:spacing w:line="276" w:lineRule="auto"/>
            </w:pPr>
            <w:r w:rsidRPr="00DB4D51">
              <w:t>Loại dữ liệu cần trao đổi:</w:t>
            </w:r>
          </w:p>
          <w:p w14:paraId="1310E60A" w14:textId="2242A646" w:rsidR="00543B67" w:rsidRPr="00DB4D51" w:rsidRDefault="00543B67" w:rsidP="00CA3DD6">
            <w:pPr>
              <w:pStyle w:val="ListParagraph"/>
              <w:spacing w:line="276" w:lineRule="auto"/>
            </w:pPr>
            <w:r w:rsidRPr="00DB4D51">
              <w:t>+ Ảnh, Text…</w:t>
            </w:r>
          </w:p>
          <w:p w14:paraId="71F18A11" w14:textId="77777777" w:rsidR="00543B67" w:rsidRPr="00DB4D51" w:rsidRDefault="00543B67" w:rsidP="002C506A">
            <w:pPr>
              <w:pStyle w:val="ListParagraph"/>
              <w:numPr>
                <w:ilvl w:val="0"/>
                <w:numId w:val="3"/>
              </w:numPr>
              <w:spacing w:line="276" w:lineRule="auto"/>
            </w:pPr>
            <w:r w:rsidRPr="00DB4D51">
              <w:t xml:space="preserve">Chiều trao đổi dữ liệu: </w:t>
            </w:r>
          </w:p>
          <w:p w14:paraId="0E1E081F" w14:textId="7D361ACF" w:rsidR="00543B67" w:rsidRPr="00DB4D51" w:rsidRDefault="00543B67" w:rsidP="00CA3DD6">
            <w:pPr>
              <w:pStyle w:val="ListParagraph"/>
              <w:spacing w:line="276" w:lineRule="auto"/>
            </w:pPr>
            <w:r w:rsidRPr="00DB4D51">
              <w:t>+ 1 chiều/2 chiều</w:t>
            </w:r>
          </w:p>
          <w:p w14:paraId="1FAF8437" w14:textId="77777777" w:rsidR="00543B67" w:rsidRPr="00DB4D51" w:rsidRDefault="00543B67" w:rsidP="002C506A">
            <w:pPr>
              <w:pStyle w:val="ListParagraph"/>
              <w:numPr>
                <w:ilvl w:val="0"/>
                <w:numId w:val="3"/>
              </w:numPr>
              <w:spacing w:line="276" w:lineRule="auto"/>
            </w:pPr>
            <w:r w:rsidRPr="00DB4D51">
              <w:t xml:space="preserve">Tần suất trao đổi: </w:t>
            </w:r>
          </w:p>
          <w:p w14:paraId="3F6988A8" w14:textId="6656666F" w:rsidR="00543B67" w:rsidRPr="00DB4D51" w:rsidRDefault="00543B67" w:rsidP="00CC1BB9">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4FC2FA8" w14:textId="0F5219DC" w:rsidR="00543B67" w:rsidRPr="00DB4D51" w:rsidRDefault="00543B67" w:rsidP="00543B67">
            <w:pPr>
              <w:pStyle w:val="ListParagraph"/>
              <w:numPr>
                <w:ilvl w:val="0"/>
                <w:numId w:val="6"/>
              </w:numPr>
              <w:spacing w:line="276" w:lineRule="auto"/>
              <w:ind w:left="216" w:hanging="196"/>
            </w:pPr>
            <w:r w:rsidRPr="00DB4D51">
              <w:t>Nơi lưu trữ các file sẽ cần xử lý.</w:t>
            </w:r>
          </w:p>
        </w:tc>
      </w:tr>
      <w:tr w:rsidR="00543B67" w:rsidRPr="00DB4D51" w14:paraId="4FC6982B" w14:textId="49BD0112" w:rsidTr="00543B67">
        <w:tc>
          <w:tcPr>
            <w:tcW w:w="635" w:type="dxa"/>
            <w:tcBorders>
              <w:top w:val="single" w:sz="6" w:space="0" w:color="000080"/>
              <w:left w:val="single" w:sz="6" w:space="0" w:color="000080"/>
              <w:bottom w:val="single" w:sz="6" w:space="0" w:color="000080"/>
              <w:right w:val="single" w:sz="6" w:space="0" w:color="000080"/>
            </w:tcBorders>
          </w:tcPr>
          <w:p w14:paraId="2770E29D" w14:textId="45F5CFE6" w:rsidR="00543B67" w:rsidRPr="00DB4D51" w:rsidRDefault="00543B67" w:rsidP="00543B67">
            <w:pPr>
              <w:pStyle w:val="ListParagraph"/>
              <w:spacing w:line="276" w:lineRule="auto"/>
              <w:ind w:left="0"/>
            </w:pPr>
            <w:r w:rsidRPr="00DB4D51">
              <w:t>3</w:t>
            </w:r>
          </w:p>
        </w:tc>
        <w:tc>
          <w:tcPr>
            <w:tcW w:w="1368" w:type="dxa"/>
            <w:tcBorders>
              <w:top w:val="single" w:sz="6" w:space="0" w:color="000080"/>
              <w:left w:val="single" w:sz="6" w:space="0" w:color="000080"/>
              <w:bottom w:val="single" w:sz="6" w:space="0" w:color="000080"/>
              <w:right w:val="single" w:sz="6" w:space="0" w:color="000080"/>
            </w:tcBorders>
          </w:tcPr>
          <w:p w14:paraId="30B25F9A" w14:textId="4A48A2E5" w:rsidR="00543B67" w:rsidRPr="00DB4D51" w:rsidRDefault="00543B67" w:rsidP="00543B67">
            <w:pPr>
              <w:pStyle w:val="ListParagraph"/>
              <w:spacing w:line="276" w:lineRule="auto"/>
              <w:ind w:left="0"/>
            </w:pPr>
            <w:r w:rsidRPr="00DB4D51">
              <w:t>OCR Captcha</w:t>
            </w:r>
          </w:p>
        </w:tc>
        <w:tc>
          <w:tcPr>
            <w:tcW w:w="1495" w:type="dxa"/>
            <w:tcBorders>
              <w:top w:val="single" w:sz="6" w:space="0" w:color="000080"/>
              <w:left w:val="single" w:sz="6" w:space="0" w:color="000080"/>
              <w:bottom w:val="single" w:sz="6" w:space="0" w:color="000080"/>
              <w:right w:val="single" w:sz="6" w:space="0" w:color="000080"/>
            </w:tcBorders>
          </w:tcPr>
          <w:p w14:paraId="460A641F" w14:textId="0278ADB5" w:rsidR="00543B67" w:rsidRPr="00DB4D51" w:rsidRDefault="00543B67"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1F8D35F3" w14:textId="77777777" w:rsidR="00543B67" w:rsidRPr="00DB4D51" w:rsidRDefault="00543B67" w:rsidP="00543B67">
            <w:pPr>
              <w:pStyle w:val="ListParagraph"/>
              <w:numPr>
                <w:ilvl w:val="0"/>
                <w:numId w:val="3"/>
              </w:numPr>
              <w:spacing w:line="276" w:lineRule="auto"/>
            </w:pPr>
            <w:r w:rsidRPr="00DB4D51">
              <w:t>Mục tiêu:</w:t>
            </w:r>
          </w:p>
          <w:p w14:paraId="195247D3" w14:textId="3C393FC0" w:rsidR="00543B67" w:rsidRPr="00DB4D51" w:rsidRDefault="00543B67" w:rsidP="00543B67">
            <w:pPr>
              <w:pStyle w:val="ListParagraph"/>
              <w:spacing w:line="276" w:lineRule="auto"/>
            </w:pPr>
            <w:r w:rsidRPr="00DB4D51">
              <w:t>+ Nhận dữ liệu hình ảnh</w:t>
            </w:r>
          </w:p>
          <w:p w14:paraId="7B4F81B0" w14:textId="5E4F6DAD" w:rsidR="00543B67" w:rsidRPr="00DB4D51" w:rsidRDefault="00543B67" w:rsidP="00543B67">
            <w:pPr>
              <w:pStyle w:val="ListParagraph"/>
              <w:spacing w:line="276" w:lineRule="auto"/>
            </w:pPr>
            <w:r w:rsidRPr="00DB4D51">
              <w:t>+ Phân tích dữ liệu hình ảnh</w:t>
            </w:r>
          </w:p>
          <w:p w14:paraId="282F7A70" w14:textId="00B80989" w:rsidR="00543B67" w:rsidRPr="00DB4D51" w:rsidRDefault="00543B67" w:rsidP="00543B67">
            <w:pPr>
              <w:pStyle w:val="ListParagraph"/>
              <w:spacing w:line="276" w:lineRule="auto"/>
            </w:pPr>
            <w:r w:rsidRPr="00DB4D51">
              <w:t>+ Trả về kết quả</w:t>
            </w:r>
          </w:p>
          <w:p w14:paraId="0A1ECEAB" w14:textId="45DF85C7" w:rsidR="00543B67" w:rsidRPr="00DB4D51" w:rsidRDefault="00543B67" w:rsidP="00543B67">
            <w:pPr>
              <w:pStyle w:val="ListParagraph"/>
              <w:numPr>
                <w:ilvl w:val="0"/>
                <w:numId w:val="3"/>
              </w:numPr>
              <w:spacing w:line="276" w:lineRule="auto"/>
            </w:pPr>
            <w:r w:rsidRPr="00DB4D51">
              <w:t>Loại dữ liệu cần trao đổi:</w:t>
            </w:r>
          </w:p>
          <w:p w14:paraId="2B1BED66" w14:textId="6B132DD2" w:rsidR="00543B67" w:rsidRPr="00DB4D51" w:rsidRDefault="00543B67" w:rsidP="00543B67">
            <w:pPr>
              <w:pStyle w:val="ListParagraph"/>
              <w:spacing w:line="276" w:lineRule="auto"/>
            </w:pPr>
            <w:r w:rsidRPr="00DB4D51">
              <w:t>+ Ảnh, Text…</w:t>
            </w:r>
          </w:p>
          <w:p w14:paraId="79382F3C"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7B790409" w14:textId="77777777" w:rsidR="00543B67" w:rsidRPr="00DB4D51" w:rsidRDefault="00543B67" w:rsidP="00543B67">
            <w:pPr>
              <w:pStyle w:val="ListParagraph"/>
              <w:spacing w:line="276" w:lineRule="auto"/>
            </w:pPr>
            <w:r w:rsidRPr="00DB4D51">
              <w:t>+ 1 chiều/2 chiều</w:t>
            </w:r>
          </w:p>
          <w:p w14:paraId="6C9CB531" w14:textId="77777777" w:rsidR="00543B67" w:rsidRPr="00DB4D51" w:rsidRDefault="00543B67" w:rsidP="00543B67">
            <w:pPr>
              <w:pStyle w:val="ListParagraph"/>
              <w:numPr>
                <w:ilvl w:val="0"/>
                <w:numId w:val="3"/>
              </w:numPr>
              <w:spacing w:line="276" w:lineRule="auto"/>
            </w:pPr>
            <w:r w:rsidRPr="00DB4D51">
              <w:t xml:space="preserve">Tần suất trao đổi: </w:t>
            </w:r>
          </w:p>
          <w:p w14:paraId="17AFD68D" w14:textId="5AA1C53D"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374B81FF" w14:textId="77777777" w:rsidR="00543B67" w:rsidRPr="00DB4D51" w:rsidRDefault="00543B67" w:rsidP="00543B67">
            <w:pPr>
              <w:pStyle w:val="ListParagraph"/>
              <w:numPr>
                <w:ilvl w:val="0"/>
                <w:numId w:val="6"/>
              </w:numPr>
              <w:spacing w:line="276" w:lineRule="auto"/>
              <w:ind w:left="216" w:hanging="216"/>
              <w:rPr>
                <w:ins w:id="108" w:author="TU NGUYEN ANH" w:date="2021-08-19T10:09:00Z"/>
              </w:rPr>
            </w:pPr>
            <w:r w:rsidRPr="00DB4D51">
              <w:t>Nơi chứa model captcha đã được training.</w:t>
            </w:r>
          </w:p>
          <w:p w14:paraId="72DEDC7D" w14:textId="42008E29" w:rsidR="00877462" w:rsidRPr="00DB4D51" w:rsidRDefault="00877462" w:rsidP="00543B67">
            <w:pPr>
              <w:pStyle w:val="ListParagraph"/>
              <w:numPr>
                <w:ilvl w:val="0"/>
                <w:numId w:val="6"/>
              </w:numPr>
              <w:spacing w:line="276" w:lineRule="auto"/>
              <w:ind w:left="216" w:hanging="216"/>
            </w:pPr>
            <w:ins w:id="109" w:author="TU NGUYEN ANH" w:date="2021-08-19T10:09:00Z">
              <w:r w:rsidRPr="00DB4D51">
                <w:t>Model sẽ nằm trực tiếp trên local.</w:t>
              </w:r>
            </w:ins>
          </w:p>
        </w:tc>
      </w:tr>
      <w:tr w:rsidR="00543B67" w:rsidRPr="00DB4D51" w14:paraId="1D4E3894" w14:textId="6ABD9627" w:rsidTr="00543B67">
        <w:tc>
          <w:tcPr>
            <w:tcW w:w="635" w:type="dxa"/>
            <w:tcBorders>
              <w:top w:val="single" w:sz="6" w:space="0" w:color="000080"/>
              <w:left w:val="single" w:sz="6" w:space="0" w:color="000080"/>
              <w:bottom w:val="single" w:sz="6" w:space="0" w:color="000080"/>
              <w:right w:val="single" w:sz="6" w:space="0" w:color="000080"/>
            </w:tcBorders>
          </w:tcPr>
          <w:p w14:paraId="33E61414" w14:textId="5CDD3C03" w:rsidR="00543B67" w:rsidRPr="00DB4D51" w:rsidRDefault="00543B67" w:rsidP="00543B67">
            <w:pPr>
              <w:pStyle w:val="ListParagraph"/>
              <w:spacing w:line="276" w:lineRule="auto"/>
              <w:ind w:left="0"/>
            </w:pPr>
            <w:r w:rsidRPr="00DB4D51">
              <w:t>4</w:t>
            </w:r>
          </w:p>
        </w:tc>
        <w:tc>
          <w:tcPr>
            <w:tcW w:w="1368" w:type="dxa"/>
            <w:tcBorders>
              <w:top w:val="single" w:sz="6" w:space="0" w:color="000080"/>
              <w:left w:val="single" w:sz="6" w:space="0" w:color="000080"/>
              <w:bottom w:val="single" w:sz="6" w:space="0" w:color="000080"/>
              <w:right w:val="single" w:sz="6" w:space="0" w:color="000080"/>
            </w:tcBorders>
          </w:tcPr>
          <w:p w14:paraId="1C9D1E62" w14:textId="21CD9CC1" w:rsidR="00543B67" w:rsidRPr="00DB4D51" w:rsidRDefault="008A4779" w:rsidP="00543B67">
            <w:pPr>
              <w:pStyle w:val="ListParagraph"/>
              <w:spacing w:line="276" w:lineRule="auto"/>
              <w:ind w:left="0"/>
            </w:pPr>
            <w:r w:rsidRPr="00DB4D51">
              <w:t>Chrome Driver</w:t>
            </w:r>
          </w:p>
        </w:tc>
        <w:tc>
          <w:tcPr>
            <w:tcW w:w="1495" w:type="dxa"/>
            <w:tcBorders>
              <w:top w:val="single" w:sz="6" w:space="0" w:color="000080"/>
              <w:left w:val="single" w:sz="6" w:space="0" w:color="000080"/>
              <w:bottom w:val="single" w:sz="6" w:space="0" w:color="000080"/>
              <w:right w:val="single" w:sz="6" w:space="0" w:color="000080"/>
            </w:tcBorders>
          </w:tcPr>
          <w:p w14:paraId="52A34448" w14:textId="747BB990" w:rsidR="00543B67" w:rsidRPr="00DB4D51" w:rsidRDefault="00D64C9B" w:rsidP="00543B67">
            <w:pPr>
              <w:spacing w:before="100" w:beforeAutospacing="1" w:after="100" w:afterAutospacing="1" w:line="276" w:lineRule="auto"/>
              <w:rPr>
                <w:rFonts w:ascii="Times New Roman" w:hAnsi="Times New Roman" w:cs="Times New Roman"/>
              </w:rPr>
            </w:pPr>
            <w:r w:rsidRPr="00DB4D51">
              <w:rPr>
                <w:rFonts w:ascii="Times New Roman" w:hAnsi="Times New Roman" w:cs="Times New Roman"/>
              </w:rPr>
              <w:t>Service</w:t>
            </w:r>
          </w:p>
        </w:tc>
        <w:tc>
          <w:tcPr>
            <w:tcW w:w="4245" w:type="dxa"/>
            <w:tcBorders>
              <w:top w:val="single" w:sz="6" w:space="0" w:color="000080"/>
              <w:left w:val="single" w:sz="6" w:space="0" w:color="000080"/>
              <w:bottom w:val="single" w:sz="6" w:space="0" w:color="000080"/>
              <w:right w:val="single" w:sz="6" w:space="0" w:color="000080"/>
            </w:tcBorders>
          </w:tcPr>
          <w:p w14:paraId="78606A03" w14:textId="77777777" w:rsidR="00543B67" w:rsidRPr="00DB4D51" w:rsidRDefault="00543B67" w:rsidP="00543B67">
            <w:pPr>
              <w:pStyle w:val="ListParagraph"/>
              <w:numPr>
                <w:ilvl w:val="0"/>
                <w:numId w:val="3"/>
              </w:numPr>
              <w:spacing w:line="276" w:lineRule="auto"/>
            </w:pPr>
            <w:r w:rsidRPr="00DB4D51">
              <w:t>Mục tiêu:</w:t>
            </w:r>
          </w:p>
          <w:p w14:paraId="57073872" w14:textId="77777777" w:rsidR="00543B67" w:rsidRPr="00DB4D51" w:rsidRDefault="00543B67" w:rsidP="00543B67">
            <w:pPr>
              <w:pStyle w:val="ListParagraph"/>
              <w:spacing w:line="276" w:lineRule="auto"/>
            </w:pPr>
            <w:r w:rsidRPr="00DB4D51">
              <w:t>+ Điều khiển giả lập thao tác mô phỏng con người</w:t>
            </w:r>
          </w:p>
          <w:p w14:paraId="10D6C9E4" w14:textId="77777777" w:rsidR="00543B67" w:rsidRPr="00DB4D51" w:rsidRDefault="00543B67" w:rsidP="00543B67">
            <w:pPr>
              <w:pStyle w:val="ListParagraph"/>
              <w:numPr>
                <w:ilvl w:val="0"/>
                <w:numId w:val="3"/>
              </w:numPr>
              <w:spacing w:line="276" w:lineRule="auto"/>
            </w:pPr>
            <w:r w:rsidRPr="00DB4D51">
              <w:t>Loại dữ liệu cần trao đổi:</w:t>
            </w:r>
          </w:p>
          <w:p w14:paraId="1B0BDE96" w14:textId="77777777" w:rsidR="00543B67" w:rsidRPr="00DB4D51" w:rsidRDefault="00543B67" w:rsidP="00543B67">
            <w:pPr>
              <w:pStyle w:val="ListParagraph"/>
              <w:spacing w:line="276" w:lineRule="auto"/>
            </w:pPr>
            <w:r w:rsidRPr="00DB4D51">
              <w:t>+ Ảnh, Text…</w:t>
            </w:r>
          </w:p>
          <w:p w14:paraId="3166E128" w14:textId="77777777" w:rsidR="00543B67" w:rsidRPr="00DB4D51" w:rsidRDefault="00543B67" w:rsidP="00543B67">
            <w:pPr>
              <w:pStyle w:val="ListParagraph"/>
              <w:numPr>
                <w:ilvl w:val="0"/>
                <w:numId w:val="3"/>
              </w:numPr>
              <w:spacing w:line="276" w:lineRule="auto"/>
            </w:pPr>
            <w:r w:rsidRPr="00DB4D51">
              <w:t xml:space="preserve">Chiều trao đổi dữ liệu: </w:t>
            </w:r>
          </w:p>
          <w:p w14:paraId="52D88C01" w14:textId="77777777" w:rsidR="00543B67" w:rsidRPr="00DB4D51" w:rsidRDefault="00543B67" w:rsidP="00543B67">
            <w:pPr>
              <w:pStyle w:val="ListParagraph"/>
              <w:spacing w:line="276" w:lineRule="auto"/>
            </w:pPr>
            <w:r w:rsidRPr="00DB4D51">
              <w:t>+ 1 chiều/2 chiều</w:t>
            </w:r>
          </w:p>
          <w:p w14:paraId="587FDF59" w14:textId="77777777" w:rsidR="00543B67" w:rsidRPr="00DB4D51" w:rsidRDefault="00543B67" w:rsidP="00543B67">
            <w:pPr>
              <w:pStyle w:val="ListParagraph"/>
              <w:numPr>
                <w:ilvl w:val="0"/>
                <w:numId w:val="3"/>
              </w:numPr>
              <w:spacing w:line="276" w:lineRule="auto"/>
            </w:pPr>
            <w:r w:rsidRPr="00DB4D51">
              <w:t xml:space="preserve">Tần suất trao đổi: </w:t>
            </w:r>
          </w:p>
          <w:p w14:paraId="5C7F5E37" w14:textId="10558B82" w:rsidR="00543B67" w:rsidRPr="00DB4D51" w:rsidRDefault="00543B67" w:rsidP="00543B67">
            <w:pPr>
              <w:pStyle w:val="ListParagraph"/>
              <w:spacing w:line="276" w:lineRule="auto"/>
            </w:pPr>
            <w:r w:rsidRPr="00DB4D51">
              <w:t>+ Ngay lập tức/định kỳ</w:t>
            </w:r>
          </w:p>
        </w:tc>
        <w:tc>
          <w:tcPr>
            <w:tcW w:w="1833" w:type="dxa"/>
            <w:tcBorders>
              <w:top w:val="single" w:sz="6" w:space="0" w:color="000080"/>
              <w:left w:val="single" w:sz="6" w:space="0" w:color="000080"/>
              <w:bottom w:val="single" w:sz="6" w:space="0" w:color="000080"/>
              <w:right w:val="single" w:sz="6" w:space="0" w:color="000080"/>
            </w:tcBorders>
          </w:tcPr>
          <w:p w14:paraId="21C8BF2E" w14:textId="7DE62E2C" w:rsidR="00543B67" w:rsidRPr="00DB4D51" w:rsidRDefault="00543B67" w:rsidP="00543B67">
            <w:pPr>
              <w:pStyle w:val="ListParagraph"/>
              <w:numPr>
                <w:ilvl w:val="0"/>
                <w:numId w:val="6"/>
              </w:numPr>
              <w:spacing w:line="276" w:lineRule="auto"/>
              <w:ind w:left="216" w:hanging="216"/>
            </w:pPr>
            <w:r w:rsidRPr="00DB4D51">
              <w:t>Trình duyệt được robot làm công cụ điều khiển mô phỏng hành vi tương tác con người.</w:t>
            </w:r>
          </w:p>
          <w:p w14:paraId="063641FE" w14:textId="752871B4" w:rsidR="00543B67" w:rsidRPr="00DB4D51" w:rsidRDefault="00910254" w:rsidP="005C035D">
            <w:pPr>
              <w:pStyle w:val="ListParagraph"/>
              <w:numPr>
                <w:ilvl w:val="0"/>
                <w:numId w:val="6"/>
              </w:numPr>
              <w:spacing w:line="276" w:lineRule="auto"/>
              <w:ind w:left="216" w:hanging="216"/>
            </w:pPr>
            <w:r w:rsidRPr="00DB4D51">
              <w:t>Tương ứng phiên bản trình duyệt Chrome (version 92)</w:t>
            </w:r>
            <w:r w:rsidR="005C035D" w:rsidRPr="00DB4D51">
              <w:t>.</w:t>
            </w:r>
          </w:p>
        </w:tc>
      </w:tr>
      <w:tr w:rsidR="007B29A3" w:rsidRPr="00DB4D51" w14:paraId="2D6696FE" w14:textId="77777777" w:rsidTr="00543B67">
        <w:trPr>
          <w:ins w:id="110" w:author="TU NGUYEN ANH" w:date="2021-08-19T09:38:00Z"/>
        </w:trPr>
        <w:tc>
          <w:tcPr>
            <w:tcW w:w="635" w:type="dxa"/>
            <w:tcBorders>
              <w:top w:val="single" w:sz="6" w:space="0" w:color="000080"/>
              <w:left w:val="single" w:sz="6" w:space="0" w:color="000080"/>
              <w:bottom w:val="single" w:sz="6" w:space="0" w:color="000080"/>
              <w:right w:val="single" w:sz="6" w:space="0" w:color="000080"/>
            </w:tcBorders>
          </w:tcPr>
          <w:p w14:paraId="06096AA8" w14:textId="53BB5980" w:rsidR="007B29A3" w:rsidRPr="00DB4D51" w:rsidRDefault="007B29A3" w:rsidP="00543B67">
            <w:pPr>
              <w:pStyle w:val="ListParagraph"/>
              <w:spacing w:line="276" w:lineRule="auto"/>
              <w:ind w:left="0"/>
              <w:rPr>
                <w:ins w:id="111" w:author="TU NGUYEN ANH" w:date="2021-08-19T09:38:00Z"/>
              </w:rPr>
            </w:pPr>
            <w:ins w:id="112" w:author="TU NGUYEN ANH" w:date="2021-08-19T09:38:00Z">
              <w:r w:rsidRPr="00DB4D51">
                <w:t>5</w:t>
              </w:r>
              <w:bookmarkStart w:id="113" w:name="_Toc86065249"/>
              <w:bookmarkEnd w:id="113"/>
            </w:ins>
          </w:p>
        </w:tc>
        <w:tc>
          <w:tcPr>
            <w:tcW w:w="1368" w:type="dxa"/>
            <w:tcBorders>
              <w:top w:val="single" w:sz="6" w:space="0" w:color="000080"/>
              <w:left w:val="single" w:sz="6" w:space="0" w:color="000080"/>
              <w:bottom w:val="single" w:sz="6" w:space="0" w:color="000080"/>
              <w:right w:val="single" w:sz="6" w:space="0" w:color="000080"/>
            </w:tcBorders>
          </w:tcPr>
          <w:p w14:paraId="324D5FE3" w14:textId="13FFF2EF" w:rsidR="007B29A3" w:rsidRPr="00DB4D51" w:rsidRDefault="007B29A3" w:rsidP="00543B67">
            <w:pPr>
              <w:pStyle w:val="ListParagraph"/>
              <w:spacing w:line="276" w:lineRule="auto"/>
              <w:ind w:left="0"/>
              <w:rPr>
                <w:ins w:id="114" w:author="TU NGUYEN ANH" w:date="2021-08-19T09:38:00Z"/>
              </w:rPr>
            </w:pPr>
            <w:ins w:id="115" w:author="TU NGUYEN ANH" w:date="2021-08-19T09:39:00Z">
              <w:r w:rsidRPr="00DB4D51">
                <w:t>MySQL</w:t>
              </w:r>
            </w:ins>
            <w:bookmarkStart w:id="116" w:name="_Toc86065250"/>
            <w:bookmarkEnd w:id="116"/>
          </w:p>
        </w:tc>
        <w:tc>
          <w:tcPr>
            <w:tcW w:w="1495" w:type="dxa"/>
            <w:tcBorders>
              <w:top w:val="single" w:sz="6" w:space="0" w:color="000080"/>
              <w:left w:val="single" w:sz="6" w:space="0" w:color="000080"/>
              <w:bottom w:val="single" w:sz="6" w:space="0" w:color="000080"/>
              <w:right w:val="single" w:sz="6" w:space="0" w:color="000080"/>
            </w:tcBorders>
          </w:tcPr>
          <w:p w14:paraId="5D644B6C" w14:textId="545E695F" w:rsidR="007B29A3" w:rsidRPr="00DB4D51" w:rsidRDefault="007B29A3" w:rsidP="00543B67">
            <w:pPr>
              <w:spacing w:before="100" w:beforeAutospacing="1" w:after="100" w:afterAutospacing="1" w:line="276" w:lineRule="auto"/>
              <w:rPr>
                <w:ins w:id="117" w:author="TU NGUYEN ANH" w:date="2021-08-19T09:38:00Z"/>
                <w:rFonts w:ascii="Times New Roman" w:hAnsi="Times New Roman" w:cs="Times New Roman"/>
              </w:rPr>
            </w:pPr>
            <w:ins w:id="118" w:author="TU NGUYEN ANH" w:date="2021-08-19T09:39:00Z">
              <w:r w:rsidRPr="00DB4D51">
                <w:rPr>
                  <w:rFonts w:ascii="Times New Roman" w:hAnsi="Times New Roman" w:cs="Times New Roman"/>
                </w:rPr>
                <w:t>Service</w:t>
              </w:r>
            </w:ins>
            <w:bookmarkStart w:id="119" w:name="_Toc86065251"/>
            <w:bookmarkEnd w:id="119"/>
          </w:p>
        </w:tc>
        <w:tc>
          <w:tcPr>
            <w:tcW w:w="4245" w:type="dxa"/>
            <w:tcBorders>
              <w:top w:val="single" w:sz="6" w:space="0" w:color="000080"/>
              <w:left w:val="single" w:sz="6" w:space="0" w:color="000080"/>
              <w:bottom w:val="single" w:sz="6" w:space="0" w:color="000080"/>
              <w:right w:val="single" w:sz="6" w:space="0" w:color="000080"/>
            </w:tcBorders>
          </w:tcPr>
          <w:p w14:paraId="2CBD57E0" w14:textId="77777777" w:rsidR="007B29A3" w:rsidRPr="00DB4D51" w:rsidRDefault="007B29A3" w:rsidP="007B29A3">
            <w:pPr>
              <w:pStyle w:val="ListParagraph"/>
              <w:numPr>
                <w:ilvl w:val="0"/>
                <w:numId w:val="3"/>
              </w:numPr>
              <w:spacing w:line="276" w:lineRule="auto"/>
              <w:rPr>
                <w:ins w:id="120" w:author="TU NGUYEN ANH" w:date="2021-08-19T09:40:00Z"/>
              </w:rPr>
            </w:pPr>
            <w:ins w:id="121" w:author="TU NGUYEN ANH" w:date="2021-08-19T09:40:00Z">
              <w:r w:rsidRPr="00DB4D51">
                <w:t>Mục tiêu:</w:t>
              </w:r>
              <w:bookmarkStart w:id="122" w:name="_Toc86065252"/>
              <w:bookmarkEnd w:id="122"/>
            </w:ins>
          </w:p>
          <w:p w14:paraId="76E0F521" w14:textId="47B38D98" w:rsidR="007B29A3" w:rsidRPr="00DB4D51" w:rsidRDefault="007B29A3" w:rsidP="007B29A3">
            <w:pPr>
              <w:pStyle w:val="ListParagraph"/>
              <w:spacing w:line="276" w:lineRule="auto"/>
              <w:rPr>
                <w:ins w:id="123" w:author="TU NGUYEN ANH" w:date="2021-08-19T09:40:00Z"/>
              </w:rPr>
            </w:pPr>
            <w:ins w:id="124" w:author="TU NGUYEN ANH" w:date="2021-08-19T09:40:00Z">
              <w:r w:rsidRPr="00DB4D51">
                <w:t>+ Lấy thông tin tài khoản khách h</w:t>
              </w:r>
            </w:ins>
            <w:ins w:id="125" w:author="TU NGUYEN ANH" w:date="2021-08-19T09:43:00Z">
              <w:r w:rsidR="005D5F1A" w:rsidRPr="00DB4D51">
                <w:t>à</w:t>
              </w:r>
            </w:ins>
            <w:ins w:id="126" w:author="TU NGUYEN ANH" w:date="2021-08-19T09:40:00Z">
              <w:r w:rsidRPr="00DB4D51">
                <w:t>ng.</w:t>
              </w:r>
              <w:bookmarkStart w:id="127" w:name="_Toc86065253"/>
              <w:bookmarkEnd w:id="127"/>
            </w:ins>
          </w:p>
          <w:p w14:paraId="2F28DB24" w14:textId="77777777" w:rsidR="007B29A3" w:rsidRPr="00DB4D51" w:rsidRDefault="007B29A3" w:rsidP="007B29A3">
            <w:pPr>
              <w:pStyle w:val="ListParagraph"/>
              <w:numPr>
                <w:ilvl w:val="0"/>
                <w:numId w:val="3"/>
              </w:numPr>
              <w:spacing w:line="276" w:lineRule="auto"/>
              <w:rPr>
                <w:ins w:id="128" w:author="TU NGUYEN ANH" w:date="2021-08-19T09:40:00Z"/>
              </w:rPr>
            </w:pPr>
            <w:ins w:id="129" w:author="TU NGUYEN ANH" w:date="2021-08-19T09:40:00Z">
              <w:r w:rsidRPr="00DB4D51">
                <w:t>Loại dữ liệu cần trao đổi:</w:t>
              </w:r>
              <w:bookmarkStart w:id="130" w:name="_Toc86065254"/>
              <w:bookmarkEnd w:id="130"/>
            </w:ins>
          </w:p>
          <w:p w14:paraId="4D6BBA23" w14:textId="4F2A0BF7" w:rsidR="007B29A3" w:rsidRPr="00DB4D51" w:rsidRDefault="007B29A3" w:rsidP="007B29A3">
            <w:pPr>
              <w:pStyle w:val="ListParagraph"/>
              <w:spacing w:line="276" w:lineRule="auto"/>
              <w:rPr>
                <w:ins w:id="131" w:author="TU NGUYEN ANH" w:date="2021-08-19T09:40:00Z"/>
              </w:rPr>
            </w:pPr>
            <w:ins w:id="132" w:author="TU NGUYEN ANH" w:date="2021-08-19T09:40:00Z">
              <w:r w:rsidRPr="00DB4D51">
                <w:t>+ Text…</w:t>
              </w:r>
              <w:bookmarkStart w:id="133" w:name="_Toc86065255"/>
              <w:bookmarkEnd w:id="133"/>
            </w:ins>
          </w:p>
          <w:p w14:paraId="38D0A430" w14:textId="77777777" w:rsidR="007B29A3" w:rsidRPr="00DB4D51" w:rsidRDefault="007B29A3" w:rsidP="007B29A3">
            <w:pPr>
              <w:pStyle w:val="ListParagraph"/>
              <w:numPr>
                <w:ilvl w:val="0"/>
                <w:numId w:val="3"/>
              </w:numPr>
              <w:spacing w:line="276" w:lineRule="auto"/>
              <w:rPr>
                <w:ins w:id="134" w:author="TU NGUYEN ANH" w:date="2021-08-19T09:40:00Z"/>
              </w:rPr>
            </w:pPr>
            <w:ins w:id="135" w:author="TU NGUYEN ANH" w:date="2021-08-19T09:40:00Z">
              <w:r w:rsidRPr="00DB4D51">
                <w:t xml:space="preserve">Chiều trao đổi dữ liệu: </w:t>
              </w:r>
              <w:bookmarkStart w:id="136" w:name="_Toc86065256"/>
              <w:bookmarkEnd w:id="136"/>
            </w:ins>
          </w:p>
          <w:p w14:paraId="37378640" w14:textId="77777777" w:rsidR="007B29A3" w:rsidRPr="00DB4D51" w:rsidRDefault="007B29A3" w:rsidP="007B29A3">
            <w:pPr>
              <w:pStyle w:val="ListParagraph"/>
              <w:spacing w:line="276" w:lineRule="auto"/>
              <w:rPr>
                <w:ins w:id="137" w:author="TU NGUYEN ANH" w:date="2021-08-19T09:40:00Z"/>
              </w:rPr>
            </w:pPr>
            <w:ins w:id="138" w:author="TU NGUYEN ANH" w:date="2021-08-19T09:40:00Z">
              <w:r w:rsidRPr="00DB4D51">
                <w:t>+ 1 chiều/2 chiều</w:t>
              </w:r>
              <w:bookmarkStart w:id="139" w:name="_Toc86065257"/>
              <w:bookmarkEnd w:id="139"/>
            </w:ins>
          </w:p>
          <w:p w14:paraId="682623A8" w14:textId="77777777" w:rsidR="007B29A3" w:rsidRPr="00DB4D51" w:rsidRDefault="007B29A3" w:rsidP="007B29A3">
            <w:pPr>
              <w:pStyle w:val="ListParagraph"/>
              <w:numPr>
                <w:ilvl w:val="0"/>
                <w:numId w:val="3"/>
              </w:numPr>
              <w:spacing w:line="276" w:lineRule="auto"/>
              <w:rPr>
                <w:ins w:id="140" w:author="TU NGUYEN ANH" w:date="2021-08-19T09:40:00Z"/>
              </w:rPr>
            </w:pPr>
            <w:ins w:id="141" w:author="TU NGUYEN ANH" w:date="2021-08-19T09:40:00Z">
              <w:r w:rsidRPr="00DB4D51">
                <w:t xml:space="preserve">Tần suất trao đổi: </w:t>
              </w:r>
              <w:bookmarkStart w:id="142" w:name="_Toc86065258"/>
              <w:bookmarkEnd w:id="142"/>
            </w:ins>
          </w:p>
          <w:p w14:paraId="6BAE64C5" w14:textId="1A32DF24" w:rsidR="007B29A3" w:rsidRPr="00DB4D51" w:rsidRDefault="007B29A3">
            <w:pPr>
              <w:pStyle w:val="ListParagraph"/>
              <w:spacing w:line="276" w:lineRule="auto"/>
              <w:rPr>
                <w:ins w:id="143" w:author="TU NGUYEN ANH" w:date="2021-08-19T09:38:00Z"/>
              </w:rPr>
              <w:pPrChange w:id="144" w:author="TU NGUYEN ANH" w:date="2021-08-19T09:43:00Z">
                <w:pPr>
                  <w:pStyle w:val="ListParagraph"/>
                  <w:numPr>
                    <w:numId w:val="3"/>
                  </w:numPr>
                  <w:spacing w:line="276" w:lineRule="auto"/>
                  <w:ind w:hanging="360"/>
                </w:pPr>
              </w:pPrChange>
            </w:pPr>
            <w:ins w:id="145" w:author="TU NGUYEN ANH" w:date="2021-08-19T09:40:00Z">
              <w:r w:rsidRPr="00DB4D51">
                <w:t>+ Ngay lập tức/định kỳ</w:t>
              </w:r>
            </w:ins>
            <w:bookmarkStart w:id="146" w:name="_Toc86065259"/>
            <w:bookmarkEnd w:id="146"/>
          </w:p>
        </w:tc>
        <w:tc>
          <w:tcPr>
            <w:tcW w:w="1833" w:type="dxa"/>
            <w:tcBorders>
              <w:top w:val="single" w:sz="6" w:space="0" w:color="000080"/>
              <w:left w:val="single" w:sz="6" w:space="0" w:color="000080"/>
              <w:bottom w:val="single" w:sz="6" w:space="0" w:color="000080"/>
              <w:right w:val="single" w:sz="6" w:space="0" w:color="000080"/>
            </w:tcBorders>
          </w:tcPr>
          <w:p w14:paraId="1C5CC10B" w14:textId="73D6258A" w:rsidR="007B29A3" w:rsidRPr="00DB4D51" w:rsidRDefault="007B29A3" w:rsidP="00CD05CD">
            <w:pPr>
              <w:pStyle w:val="ListParagraph"/>
              <w:numPr>
                <w:ilvl w:val="0"/>
                <w:numId w:val="6"/>
              </w:numPr>
              <w:spacing w:line="276" w:lineRule="auto"/>
              <w:ind w:left="216" w:hanging="216"/>
              <w:rPr>
                <w:ins w:id="147" w:author="TU NGUYEN ANH" w:date="2021-08-19T09:38:00Z"/>
              </w:rPr>
            </w:pPr>
            <w:ins w:id="148" w:author="TU NGUYEN ANH" w:date="2021-08-19T09:40:00Z">
              <w:r w:rsidRPr="00DB4D51">
                <w:t>Dựa vào service bên VPO cung cấp dành ri</w:t>
              </w:r>
            </w:ins>
            <w:ins w:id="149" w:author="TU NGUYEN ANH" w:date="2021-08-19T09:41:00Z">
              <w:r w:rsidRPr="00DB4D51">
                <w:t xml:space="preserve">êng cho việc truy vấn </w:t>
              </w:r>
              <w:r w:rsidR="00604197" w:rsidRPr="00DB4D51">
                <w:t xml:space="preserve">trực tiếp </w:t>
              </w:r>
              <w:r w:rsidRPr="00DB4D51">
                <w:t>thông tin khách hàng</w:t>
              </w:r>
              <w:r w:rsidR="00604197" w:rsidRPr="00DB4D51">
                <w:t xml:space="preserve"> qua database</w:t>
              </w:r>
              <w:r w:rsidRPr="00DB4D51">
                <w:t>.</w:t>
              </w:r>
            </w:ins>
            <w:bookmarkStart w:id="150" w:name="_Toc86065260"/>
            <w:bookmarkEnd w:id="150"/>
          </w:p>
        </w:tc>
        <w:bookmarkStart w:id="151" w:name="_Toc86065261"/>
        <w:bookmarkEnd w:id="151"/>
      </w:tr>
    </w:tbl>
    <w:p w14:paraId="482632AF" w14:textId="0A55D831" w:rsidR="00AB195A" w:rsidRPr="00DB4D51" w:rsidRDefault="00AB195A" w:rsidP="000A2BA9">
      <w:pPr>
        <w:pStyle w:val="Heading1"/>
        <w:rPr>
          <w:rFonts w:cs="Times New Roman"/>
        </w:rPr>
      </w:pPr>
      <w:bookmarkStart w:id="152" w:name="_Toc86065262"/>
      <w:bookmarkStart w:id="153" w:name="_Toc467573583"/>
      <w:r w:rsidRPr="00DB4D51">
        <w:rPr>
          <w:rFonts w:cs="Times New Roman"/>
        </w:rPr>
        <w:t>Kiến trúc an toàn thông tin</w:t>
      </w:r>
      <w:bookmarkEnd w:id="152"/>
    </w:p>
    <w:p w14:paraId="7C733CF6" w14:textId="1E0892BA" w:rsidR="00AB195A" w:rsidRPr="00DB4D51" w:rsidRDefault="00AB195A" w:rsidP="002C506A">
      <w:pPr>
        <w:pStyle w:val="Heading2"/>
        <w:keepLines w:val="0"/>
        <w:numPr>
          <w:ilvl w:val="0"/>
          <w:numId w:val="22"/>
        </w:numPr>
        <w:spacing w:before="0" w:after="60" w:line="276" w:lineRule="auto"/>
        <w:rPr>
          <w:rFonts w:cs="Times New Roman"/>
        </w:rPr>
      </w:pPr>
      <w:bookmarkStart w:id="154" w:name="_Toc86065263"/>
      <w:r w:rsidRPr="00DB4D51">
        <w:rPr>
          <w:rFonts w:cs="Times New Roman"/>
        </w:rPr>
        <w:t>Bảo mật</w:t>
      </w:r>
      <w:r w:rsidR="00266EF0" w:rsidRPr="00DB4D51">
        <w:rPr>
          <w:rFonts w:cs="Times New Roman"/>
        </w:rPr>
        <w:t xml:space="preserve"> hệ thống</w:t>
      </w:r>
      <w:bookmarkEnd w:id="154"/>
    </w:p>
    <w:p w14:paraId="09D01F9E" w14:textId="78EA73FC" w:rsidR="00075F7A" w:rsidRPr="00DB4D51" w:rsidRDefault="00006A8B" w:rsidP="000D2528">
      <w:pPr>
        <w:pStyle w:val="ListParagraph"/>
        <w:numPr>
          <w:ilvl w:val="0"/>
          <w:numId w:val="33"/>
        </w:numPr>
        <w:spacing w:line="276" w:lineRule="auto"/>
      </w:pPr>
      <w:r w:rsidRPr="00DB4D51">
        <w:t>Cập nhật</w:t>
      </w:r>
      <w:r w:rsidR="00075F7A" w:rsidRPr="00DB4D51">
        <w:t xml:space="preserve"> phần mềm chống virus mới nhất.</w:t>
      </w:r>
    </w:p>
    <w:p w14:paraId="6F168BC1" w14:textId="77777777" w:rsidR="00AB195A" w:rsidRPr="00DB4D51" w:rsidRDefault="00AB195A" w:rsidP="00F30449">
      <w:pPr>
        <w:pStyle w:val="ListParagraph"/>
        <w:spacing w:line="276" w:lineRule="auto"/>
        <w:rPr>
          <w:b/>
        </w:rPr>
      </w:pPr>
    </w:p>
    <w:p w14:paraId="4EFC5D87" w14:textId="10EB7049" w:rsidR="00AB195A" w:rsidRPr="00DB4D51" w:rsidRDefault="00AB195A" w:rsidP="002C506A">
      <w:pPr>
        <w:pStyle w:val="Heading2"/>
        <w:keepLines w:val="0"/>
        <w:numPr>
          <w:ilvl w:val="0"/>
          <w:numId w:val="22"/>
        </w:numPr>
        <w:spacing w:before="0" w:after="60" w:line="276" w:lineRule="auto"/>
        <w:rPr>
          <w:rFonts w:cs="Times New Roman"/>
        </w:rPr>
      </w:pPr>
      <w:bookmarkStart w:id="155" w:name="_Toc86065264"/>
      <w:r w:rsidRPr="00DB4D51">
        <w:rPr>
          <w:rFonts w:cs="Times New Roman"/>
        </w:rPr>
        <w:t>Sao lưu, phục hồi hệ thống</w:t>
      </w:r>
      <w:bookmarkEnd w:id="155"/>
    </w:p>
    <w:p w14:paraId="429CEBF8" w14:textId="14C7DE93" w:rsidR="00AB195A" w:rsidRPr="00DB4D51" w:rsidRDefault="00120F92" w:rsidP="000D2528">
      <w:pPr>
        <w:pStyle w:val="ListParagraph"/>
        <w:numPr>
          <w:ilvl w:val="0"/>
          <w:numId w:val="32"/>
        </w:numPr>
        <w:spacing w:line="276" w:lineRule="auto"/>
      </w:pPr>
      <w:r w:rsidRPr="00DB4D51">
        <w:t>Backup hằ</w:t>
      </w:r>
      <w:r w:rsidR="00075F7A" w:rsidRPr="00DB4D51">
        <w:t>ng ngày sau khi chạy xong hệ thống.</w:t>
      </w:r>
    </w:p>
    <w:p w14:paraId="3C6E62E8" w14:textId="3B09F8CD" w:rsidR="00075F7A" w:rsidRPr="00DB4D51" w:rsidRDefault="00075F7A" w:rsidP="000D2528">
      <w:pPr>
        <w:pStyle w:val="ListParagraph"/>
        <w:numPr>
          <w:ilvl w:val="0"/>
          <w:numId w:val="32"/>
        </w:numPr>
        <w:spacing w:line="276" w:lineRule="auto"/>
      </w:pPr>
      <w:r w:rsidRPr="00DB4D51">
        <w:t>Có server backup khi xảy ra sự cố.</w:t>
      </w:r>
      <w:r w:rsidR="00897E75" w:rsidRPr="00DB4D51">
        <w:t xml:space="preserve"> </w:t>
      </w:r>
      <w:r w:rsidR="00897E75" w:rsidRPr="00DB4D51">
        <w:rPr>
          <w:b/>
          <w:bCs/>
          <w:i/>
          <w:iCs/>
        </w:rPr>
        <w:t>(phương án đề xuất</w:t>
      </w:r>
      <w:r w:rsidR="00DD1DD7" w:rsidRPr="00DB4D51">
        <w:rPr>
          <w:b/>
          <w:bCs/>
          <w:i/>
          <w:iCs/>
        </w:rPr>
        <w:t>:</w:t>
      </w:r>
      <w:r w:rsidR="00C7263E" w:rsidRPr="00DB4D51">
        <w:rPr>
          <w:b/>
          <w:bCs/>
          <w:i/>
          <w:iCs/>
        </w:rPr>
        <w:t xml:space="preserve"> thêm 1 </w:t>
      </w:r>
      <w:r w:rsidR="00270393" w:rsidRPr="00DB4D51">
        <w:rPr>
          <w:b/>
          <w:bCs/>
          <w:i/>
          <w:iCs/>
        </w:rPr>
        <w:t>nơi</w:t>
      </w:r>
      <w:r w:rsidR="00C7263E" w:rsidRPr="00DB4D51">
        <w:rPr>
          <w:b/>
          <w:bCs/>
          <w:i/>
          <w:iCs/>
        </w:rPr>
        <w:t xml:space="preserve"> chứa dữ liệu</w:t>
      </w:r>
      <w:r w:rsidR="00002F7A" w:rsidRPr="00DB4D51">
        <w:rPr>
          <w:b/>
          <w:bCs/>
          <w:i/>
          <w:iCs/>
        </w:rPr>
        <w:t xml:space="preserve"> lưu trữ</w:t>
      </w:r>
      <w:r w:rsidR="00897E75" w:rsidRPr="00DB4D51">
        <w:rPr>
          <w:b/>
          <w:bCs/>
          <w:i/>
          <w:iCs/>
        </w:rPr>
        <w:t>)</w:t>
      </w:r>
    </w:p>
    <w:p w14:paraId="25D865C1" w14:textId="53C4277F" w:rsidR="00900471" w:rsidRPr="00DB4D51" w:rsidRDefault="00075F7A" w:rsidP="00900471">
      <w:pPr>
        <w:pStyle w:val="ListParagraph"/>
        <w:numPr>
          <w:ilvl w:val="0"/>
          <w:numId w:val="32"/>
        </w:numPr>
        <w:spacing w:line="276" w:lineRule="auto"/>
      </w:pPr>
      <w:r w:rsidRPr="00DB4D51">
        <w:lastRenderedPageBreak/>
        <w:t>Dữ</w:t>
      </w:r>
      <w:r w:rsidR="00120F92" w:rsidRPr="00DB4D51">
        <w:t xml:space="preserve"> liệu được sử dụng và lưu trữ hằ</w:t>
      </w:r>
      <w:r w:rsidRPr="00DB4D51">
        <w:t xml:space="preserve">ng ngày </w:t>
      </w:r>
      <w:r w:rsidR="00900471" w:rsidRPr="00DB4D51">
        <w:t xml:space="preserve">bao gồm: file </w:t>
      </w:r>
      <w:r w:rsidR="003146D8" w:rsidRPr="00DB4D51">
        <w:t>dữ liệu</w:t>
      </w:r>
      <w:r w:rsidR="00900471" w:rsidRPr="00DB4D51">
        <w:t xml:space="preserve"> sqlite + file </w:t>
      </w:r>
      <w:r w:rsidR="00AD0A3E" w:rsidRPr="00DB4D51">
        <w:t xml:space="preserve">ghi </w:t>
      </w:r>
      <w:r w:rsidR="00900471" w:rsidRPr="00DB4D51">
        <w:t>log.</w:t>
      </w:r>
    </w:p>
    <w:p w14:paraId="52CCEF11" w14:textId="77777777" w:rsidR="00F80813" w:rsidRPr="00DB4D51" w:rsidRDefault="00F80813" w:rsidP="005C38C0">
      <w:pPr>
        <w:pStyle w:val="ListParagraph"/>
        <w:spacing w:line="276" w:lineRule="auto"/>
      </w:pPr>
    </w:p>
    <w:p w14:paraId="347881A9" w14:textId="470AE956" w:rsidR="004840FB" w:rsidRPr="00DB4D51" w:rsidRDefault="004840FB" w:rsidP="004840FB">
      <w:pPr>
        <w:pStyle w:val="Heading2"/>
        <w:keepLines w:val="0"/>
        <w:numPr>
          <w:ilvl w:val="0"/>
          <w:numId w:val="22"/>
        </w:numPr>
        <w:spacing w:before="0" w:after="60" w:line="276" w:lineRule="auto"/>
        <w:rPr>
          <w:rFonts w:cs="Times New Roman"/>
        </w:rPr>
      </w:pPr>
      <w:bookmarkStart w:id="156" w:name="_Toc86065265"/>
      <w:r w:rsidRPr="00DB4D51">
        <w:rPr>
          <w:rFonts w:cs="Times New Roman"/>
        </w:rPr>
        <w:t>Kiểm tra dữ liệu vào ra</w:t>
      </w:r>
      <w:bookmarkEnd w:id="156"/>
    </w:p>
    <w:p w14:paraId="6F6A0FB1" w14:textId="5DFEDE33" w:rsidR="004840FB" w:rsidRPr="00DB4D51" w:rsidRDefault="004840FB" w:rsidP="000D2528">
      <w:pPr>
        <w:pStyle w:val="ListParagraph"/>
        <w:numPr>
          <w:ilvl w:val="0"/>
          <w:numId w:val="31"/>
        </w:numPr>
        <w:rPr>
          <w:rFonts w:eastAsia="Arial"/>
        </w:rPr>
      </w:pPr>
      <w:r w:rsidRPr="00DB4D51">
        <w:rPr>
          <w:rFonts w:eastAsia="Arial"/>
        </w:rPr>
        <w:t>Kiểm tra tất cả dữ liệu nhập vào trước khi xử lý: độ dài, định dạng dữ liệu trước khi xử lý tuân theo tiêu chuẩn ANTT hiện tại đã ban hành.</w:t>
      </w:r>
    </w:p>
    <w:p w14:paraId="000D868D" w14:textId="159F3B72" w:rsidR="000D3725" w:rsidRPr="00DB4D51" w:rsidRDefault="000D3725" w:rsidP="000D2528">
      <w:pPr>
        <w:pStyle w:val="ListParagraph"/>
        <w:numPr>
          <w:ilvl w:val="0"/>
          <w:numId w:val="31"/>
        </w:numPr>
        <w:rPr>
          <w:rFonts w:eastAsia="Arial"/>
        </w:rPr>
      </w:pPr>
      <w:r w:rsidRPr="00DB4D51">
        <w:rPr>
          <w:rFonts w:eastAsia="Arial"/>
        </w:rPr>
        <w:t>Tham số hóa tất cả các truy vấn SQL, không truyền trực tiếp dữ liệu người dùng nhập vào đến CSDL.</w:t>
      </w:r>
    </w:p>
    <w:p w14:paraId="16F45196" w14:textId="338139F8" w:rsidR="000D3725" w:rsidRPr="00DB4D51" w:rsidRDefault="000D3725" w:rsidP="000D2528">
      <w:pPr>
        <w:pStyle w:val="ListParagraph"/>
        <w:numPr>
          <w:ilvl w:val="0"/>
          <w:numId w:val="31"/>
        </w:numPr>
        <w:rPr>
          <w:rFonts w:eastAsia="Arial"/>
        </w:rPr>
      </w:pPr>
      <w:r w:rsidRPr="00DB4D51">
        <w:rPr>
          <w:rFonts w:eastAsia="Arial"/>
        </w:rPr>
        <w:t>Ứng dụng phải có cơ chế xử lý lỗi đảm bảo không xuất trực tiếp thông báo lỗi hệ thống và dữ liệu nhạy cảm.</w:t>
      </w:r>
    </w:p>
    <w:p w14:paraId="7F99A440" w14:textId="77777777" w:rsidR="00462C93" w:rsidRPr="00DB4D51" w:rsidRDefault="00462C93" w:rsidP="00DE573E">
      <w:pPr>
        <w:ind w:left="360"/>
        <w:rPr>
          <w:rFonts w:ascii="Times New Roman" w:eastAsia="Arial" w:hAnsi="Times New Roman" w:cs="Times New Roman"/>
        </w:rPr>
      </w:pPr>
    </w:p>
    <w:p w14:paraId="623D826E" w14:textId="16E719AB" w:rsidR="000D3725" w:rsidRPr="00DB4D51" w:rsidRDefault="000D3725" w:rsidP="000D3725">
      <w:pPr>
        <w:pStyle w:val="Heading2"/>
        <w:keepLines w:val="0"/>
        <w:numPr>
          <w:ilvl w:val="0"/>
          <w:numId w:val="22"/>
        </w:numPr>
        <w:spacing w:before="0" w:after="60" w:line="276" w:lineRule="auto"/>
        <w:rPr>
          <w:rFonts w:cs="Times New Roman"/>
        </w:rPr>
      </w:pPr>
      <w:bookmarkStart w:id="157" w:name="_Toc86065266"/>
      <w:r w:rsidRPr="00DB4D51">
        <w:rPr>
          <w:rFonts w:cs="Times New Roman"/>
        </w:rPr>
        <w:t>Ghi log</w:t>
      </w:r>
      <w:bookmarkEnd w:id="157"/>
    </w:p>
    <w:p w14:paraId="08A6507A" w14:textId="5ABEA45D" w:rsidR="004840FB" w:rsidRPr="00DB4D51" w:rsidRDefault="000D2528" w:rsidP="000D2528">
      <w:pPr>
        <w:pStyle w:val="ListParagraph"/>
        <w:numPr>
          <w:ilvl w:val="0"/>
          <w:numId w:val="30"/>
        </w:numPr>
        <w:rPr>
          <w:rFonts w:eastAsia="Arial"/>
        </w:rPr>
      </w:pPr>
      <w:r w:rsidRPr="00DB4D51">
        <w:rPr>
          <w:rFonts w:eastAsia="Arial"/>
        </w:rPr>
        <w:t>Hệ thống server ứng dụng phải có chức năng ghi nhận log trong khoảng thời gian nhất định (tối thiểu ba tháng) và truy vết hành vi người dùng.</w:t>
      </w:r>
    </w:p>
    <w:p w14:paraId="5326CB1E" w14:textId="0CFBBFC2" w:rsidR="00462C93" w:rsidRPr="00DB4D51" w:rsidRDefault="00462C93" w:rsidP="00462C93">
      <w:pPr>
        <w:pStyle w:val="ListParagraph"/>
        <w:numPr>
          <w:ilvl w:val="0"/>
          <w:numId w:val="30"/>
        </w:numPr>
      </w:pPr>
      <w:r w:rsidRPr="00DB4D51">
        <w:rPr>
          <w:rFonts w:eastAsia="Arial"/>
        </w:rPr>
        <w:t>Sự thành công hoặc không thành công của các yêu cầu xác thực.</w:t>
      </w:r>
    </w:p>
    <w:p w14:paraId="124B2740" w14:textId="397BFF01" w:rsidR="00462C93" w:rsidRPr="00DB4D51" w:rsidRDefault="00462C93" w:rsidP="00462C93">
      <w:pPr>
        <w:pStyle w:val="ListParagraph"/>
        <w:numPr>
          <w:ilvl w:val="0"/>
          <w:numId w:val="30"/>
        </w:numPr>
      </w:pPr>
      <w:r w:rsidRPr="00DB4D51">
        <w:rPr>
          <w:rFonts w:eastAsia="Arial"/>
        </w:rPr>
        <w:t>Sự thành công hoặc không thành công của các thay đổi từ cấu hình quản trị ứng dụng.</w:t>
      </w:r>
    </w:p>
    <w:p w14:paraId="682D848F" w14:textId="4C6E87EC" w:rsidR="00462C93" w:rsidRPr="00DB4D51" w:rsidRDefault="00462C93" w:rsidP="00462C93">
      <w:pPr>
        <w:pStyle w:val="ListParagraph"/>
        <w:numPr>
          <w:ilvl w:val="0"/>
          <w:numId w:val="30"/>
        </w:numPr>
      </w:pPr>
      <w:r w:rsidRPr="00DB4D51">
        <w:rPr>
          <w:rFonts w:eastAsia="Arial"/>
        </w:rPr>
        <w:t>Các hành động liên quan đến tài khoản người dùng: tạo, sửa, xóa, thay đổi quyền sử dụng.</w:t>
      </w:r>
    </w:p>
    <w:p w14:paraId="128DD456" w14:textId="5F212F5C" w:rsidR="004840FB" w:rsidRPr="00DB4D51" w:rsidRDefault="00462C93" w:rsidP="00462C93">
      <w:pPr>
        <w:pStyle w:val="ListParagraph"/>
        <w:numPr>
          <w:ilvl w:val="0"/>
          <w:numId w:val="30"/>
        </w:numPr>
      </w:pPr>
      <w:r w:rsidRPr="00DB4D51">
        <w:rPr>
          <w:rFonts w:eastAsia="Arial"/>
        </w:rPr>
        <w:t>Các sự kiện thể hiện hành vi cố ý và cố gắng truy nhập liên tục và nhiều lần dữ liệu nhạy cảm.</w:t>
      </w:r>
    </w:p>
    <w:p w14:paraId="2E8B1692" w14:textId="74174852" w:rsidR="00462C93" w:rsidRPr="00DB4D51" w:rsidRDefault="00462C93" w:rsidP="00462C93">
      <w:pPr>
        <w:pStyle w:val="ListParagraph"/>
        <w:numPr>
          <w:ilvl w:val="0"/>
          <w:numId w:val="30"/>
        </w:numPr>
      </w:pPr>
      <w:r w:rsidRPr="00DB4D51">
        <w:rPr>
          <w:rFonts w:eastAsia="Arial"/>
        </w:rPr>
        <w:t>Thời gian xảy ra sự kiện (ngày/tháng/năm, giờ, phút, giây).</w:t>
      </w:r>
    </w:p>
    <w:p w14:paraId="28ED9836" w14:textId="42F86B66" w:rsidR="00462C93" w:rsidRPr="00DB4D51" w:rsidRDefault="00462C93" w:rsidP="00462C93">
      <w:pPr>
        <w:pStyle w:val="ListParagraph"/>
        <w:numPr>
          <w:ilvl w:val="0"/>
          <w:numId w:val="30"/>
        </w:numPr>
      </w:pPr>
      <w:r w:rsidRPr="00DB4D51">
        <w:rPr>
          <w:rFonts w:eastAsia="Arial"/>
        </w:rPr>
        <w:t>Tên tài khoản của người sử dụng làm phát sinh sự kiện.</w:t>
      </w:r>
    </w:p>
    <w:p w14:paraId="3DF519CC" w14:textId="736D1520" w:rsidR="00462C93" w:rsidRPr="00DB4D51" w:rsidRDefault="00462C93" w:rsidP="00462C93">
      <w:pPr>
        <w:pStyle w:val="ListParagraph"/>
        <w:numPr>
          <w:ilvl w:val="0"/>
          <w:numId w:val="30"/>
        </w:numPr>
      </w:pPr>
      <w:r w:rsidRPr="00DB4D51">
        <w:rPr>
          <w:rFonts w:eastAsia="Arial"/>
        </w:rPr>
        <w:t>Mô tả tóm tắt sự kiện.</w:t>
      </w:r>
    </w:p>
    <w:p w14:paraId="7EEB7A34" w14:textId="69562DE6" w:rsidR="00462C93" w:rsidRPr="00DB4D51" w:rsidRDefault="00462C93" w:rsidP="00462C93">
      <w:pPr>
        <w:pStyle w:val="ListParagraph"/>
        <w:numPr>
          <w:ilvl w:val="0"/>
          <w:numId w:val="30"/>
        </w:numPr>
      </w:pPr>
      <w:r w:rsidRPr="00DB4D51">
        <w:rPr>
          <w:rFonts w:eastAsia="Arial"/>
        </w:rPr>
        <w:t>Kết quả của sự kiện là thành công hay không.</w:t>
      </w:r>
    </w:p>
    <w:p w14:paraId="1722C1CD" w14:textId="5A05946D" w:rsidR="00462C93" w:rsidRPr="00DB4D51" w:rsidRDefault="00462C93" w:rsidP="00462C93">
      <w:pPr>
        <w:pStyle w:val="ListParagraph"/>
        <w:numPr>
          <w:ilvl w:val="0"/>
          <w:numId w:val="30"/>
        </w:numPr>
      </w:pPr>
      <w:r w:rsidRPr="00DB4D51">
        <w:rPr>
          <w:rFonts w:eastAsia="Arial"/>
        </w:rPr>
        <w:t>Địa chỉ IP nguồn tạo ra sự kiện.</w:t>
      </w:r>
    </w:p>
    <w:p w14:paraId="231C10D0" w14:textId="0DB9E1AA" w:rsidR="00462C93" w:rsidRPr="00DB4D51" w:rsidRDefault="00462C93" w:rsidP="00462C93">
      <w:pPr>
        <w:pStyle w:val="ListParagraph"/>
        <w:numPr>
          <w:ilvl w:val="0"/>
          <w:numId w:val="30"/>
        </w:numPr>
      </w:pPr>
      <w:r w:rsidRPr="00DB4D51">
        <w:rPr>
          <w:rFonts w:eastAsia="Arial"/>
        </w:rPr>
        <w:t>Log không được lưu trữ các thông tin nhạy cảm như Session ID, mật khẩu.</w:t>
      </w:r>
    </w:p>
    <w:p w14:paraId="2F12F2B4" w14:textId="77777777" w:rsidR="006E7444" w:rsidRPr="00DB4D51" w:rsidRDefault="006E7444" w:rsidP="00DE573E">
      <w:pPr>
        <w:rPr>
          <w:rFonts w:ascii="Times New Roman" w:hAnsi="Times New Roman" w:cs="Times New Roman"/>
        </w:rPr>
      </w:pPr>
    </w:p>
    <w:p w14:paraId="19156076" w14:textId="437F83F8" w:rsidR="006409F4" w:rsidRPr="00DB4D51" w:rsidRDefault="006409F4" w:rsidP="000A2BA9">
      <w:pPr>
        <w:pStyle w:val="Heading1"/>
        <w:rPr>
          <w:rFonts w:cs="Times New Roman"/>
        </w:rPr>
      </w:pPr>
      <w:bookmarkStart w:id="158" w:name="_Toc86065267"/>
      <w:r w:rsidRPr="00DB4D51">
        <w:rPr>
          <w:rFonts w:cs="Times New Roman"/>
        </w:rPr>
        <w:t>Kiến trúc vậ</w:t>
      </w:r>
      <w:r w:rsidR="00CC1BB9" w:rsidRPr="00DB4D51">
        <w:rPr>
          <w:rFonts w:cs="Times New Roman"/>
        </w:rPr>
        <w:t>t lí</w:t>
      </w:r>
      <w:r w:rsidRPr="00DB4D51">
        <w:rPr>
          <w:rFonts w:cs="Times New Roman"/>
        </w:rPr>
        <w:t xml:space="preserve"> (mô hình cài đặt và triển khai hệ thống)</w:t>
      </w:r>
      <w:bookmarkEnd w:id="158"/>
    </w:p>
    <w:p w14:paraId="15E70723" w14:textId="49B68815" w:rsidR="00F10093" w:rsidRPr="00DB4D51" w:rsidRDefault="00F10093" w:rsidP="002C506A">
      <w:pPr>
        <w:pStyle w:val="Heading2"/>
        <w:keepLines w:val="0"/>
        <w:numPr>
          <w:ilvl w:val="0"/>
          <w:numId w:val="20"/>
        </w:numPr>
        <w:spacing w:before="0" w:after="60" w:line="276" w:lineRule="auto"/>
        <w:rPr>
          <w:rFonts w:cs="Times New Roman"/>
        </w:rPr>
      </w:pPr>
      <w:bookmarkStart w:id="159" w:name="_Toc86065268"/>
      <w:r w:rsidRPr="00DB4D51">
        <w:rPr>
          <w:rFonts w:cs="Times New Roman"/>
        </w:rPr>
        <w:t>Sơ đồ tổ chức vậ</w:t>
      </w:r>
      <w:r w:rsidR="00CC1BB9" w:rsidRPr="00DB4D51">
        <w:rPr>
          <w:rFonts w:cs="Times New Roman"/>
        </w:rPr>
        <w:t>t lí</w:t>
      </w:r>
      <w:r w:rsidRPr="00DB4D51">
        <w:rPr>
          <w:rFonts w:cs="Times New Roman"/>
        </w:rPr>
        <w:t xml:space="preserve"> của hệ thống</w:t>
      </w:r>
      <w:r w:rsidR="00075F7A" w:rsidRPr="00DB4D51">
        <w:rPr>
          <w:rFonts w:cs="Times New Roman"/>
        </w:rPr>
        <w:t>:</w:t>
      </w:r>
      <w:bookmarkEnd w:id="159"/>
    </w:p>
    <w:p w14:paraId="27486A17" w14:textId="50FDCC1C" w:rsidR="00075F7A" w:rsidRPr="00DB4D51" w:rsidRDefault="00075F7A" w:rsidP="002C506A">
      <w:pPr>
        <w:pStyle w:val="ListParagraph"/>
        <w:numPr>
          <w:ilvl w:val="0"/>
          <w:numId w:val="21"/>
        </w:numPr>
        <w:spacing w:line="276" w:lineRule="auto"/>
      </w:pPr>
      <w:r w:rsidRPr="00DB4D51">
        <w:t>Bao gồm 3 tầng:</w:t>
      </w:r>
    </w:p>
    <w:p w14:paraId="05FF5DDF" w14:textId="767C9C95"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trình diễn: Biểu diễn thông qua các giao diện người dùng.</w:t>
      </w:r>
    </w:p>
    <w:p w14:paraId="421D921D" w14:textId="1FF693CD"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logic ứng dụng: Service, SQL…</w:t>
      </w:r>
    </w:p>
    <w:p w14:paraId="5A01DECB" w14:textId="3EA8870A" w:rsidR="00075F7A" w:rsidRPr="00DB4D51" w:rsidRDefault="00075F7A" w:rsidP="0072179E">
      <w:pPr>
        <w:spacing w:after="0" w:line="276" w:lineRule="auto"/>
        <w:rPr>
          <w:rFonts w:ascii="Times New Roman" w:hAnsi="Times New Roman" w:cs="Times New Roman"/>
          <w:sz w:val="24"/>
          <w:szCs w:val="24"/>
        </w:rPr>
      </w:pPr>
      <w:r w:rsidRPr="00DB4D51">
        <w:rPr>
          <w:rFonts w:ascii="Times New Roman" w:hAnsi="Times New Roman" w:cs="Times New Roman"/>
          <w:sz w:val="24"/>
          <w:szCs w:val="24"/>
        </w:rPr>
        <w:tab/>
      </w:r>
      <w:r w:rsidR="0072179E" w:rsidRPr="00DB4D51">
        <w:rPr>
          <w:rFonts w:ascii="Times New Roman" w:hAnsi="Times New Roman" w:cs="Times New Roman"/>
          <w:sz w:val="24"/>
          <w:szCs w:val="24"/>
        </w:rPr>
        <w:t>+</w:t>
      </w:r>
      <w:r w:rsidRPr="00DB4D51">
        <w:rPr>
          <w:rFonts w:ascii="Times New Roman" w:hAnsi="Times New Roman" w:cs="Times New Roman"/>
          <w:sz w:val="24"/>
          <w:szCs w:val="24"/>
        </w:rPr>
        <w:t xml:space="preserve"> Tầng lưu trữ: Storage.</w:t>
      </w:r>
    </w:p>
    <w:p w14:paraId="096D1944" w14:textId="77777777" w:rsidR="0072179E" w:rsidRPr="00DB4D51" w:rsidRDefault="0072179E" w:rsidP="00F30449">
      <w:pPr>
        <w:spacing w:after="0" w:line="276" w:lineRule="auto"/>
        <w:ind w:left="1069"/>
        <w:rPr>
          <w:rFonts w:ascii="Times New Roman" w:hAnsi="Times New Roman" w:cs="Times New Roman"/>
          <w:sz w:val="24"/>
          <w:szCs w:val="24"/>
        </w:rPr>
      </w:pPr>
    </w:p>
    <w:p w14:paraId="5B098B93" w14:textId="6DB24BF9" w:rsidR="00621E67" w:rsidRPr="00DB4D51" w:rsidRDefault="00F10093" w:rsidP="002C506A">
      <w:pPr>
        <w:pStyle w:val="Heading2"/>
        <w:keepLines w:val="0"/>
        <w:numPr>
          <w:ilvl w:val="0"/>
          <w:numId w:val="20"/>
        </w:numPr>
        <w:spacing w:before="0" w:after="60" w:line="276" w:lineRule="auto"/>
        <w:rPr>
          <w:rFonts w:cs="Times New Roman"/>
        </w:rPr>
      </w:pPr>
      <w:bookmarkStart w:id="160" w:name="_Toc86065269"/>
      <w:r w:rsidRPr="00DB4D51">
        <w:rPr>
          <w:rFonts w:cs="Times New Roman"/>
        </w:rPr>
        <w:t>Cấu hình tối thiểu của các thiết bị</w:t>
      </w:r>
      <w:bookmarkEnd w:id="160"/>
    </w:p>
    <w:p w14:paraId="64D1629C" w14:textId="4FE3174D" w:rsidR="00075F7A" w:rsidRPr="00DB4D51" w:rsidRDefault="00075F7A" w:rsidP="002C506A">
      <w:pPr>
        <w:pStyle w:val="ListParagraph"/>
        <w:numPr>
          <w:ilvl w:val="0"/>
          <w:numId w:val="27"/>
        </w:numPr>
        <w:spacing w:line="276" w:lineRule="auto"/>
      </w:pPr>
      <w:bookmarkStart w:id="161" w:name="_Toc79652836"/>
      <w:r w:rsidRPr="00DB4D51">
        <w:t>Hệ điều hành: Windows</w:t>
      </w:r>
      <w:r w:rsidR="00BD6D34" w:rsidRPr="00DB4D51">
        <w:t xml:space="preserve"> </w:t>
      </w:r>
      <w:r w:rsidRPr="00DB4D51">
        <w:t>10 hoặc cao hơn.</w:t>
      </w:r>
      <w:bookmarkEnd w:id="161"/>
    </w:p>
    <w:p w14:paraId="4FC0ED9C" w14:textId="11C170EB" w:rsidR="00075F7A" w:rsidRPr="00DB4D51" w:rsidRDefault="00075F7A" w:rsidP="002C506A">
      <w:pPr>
        <w:pStyle w:val="ListParagraph"/>
        <w:numPr>
          <w:ilvl w:val="0"/>
          <w:numId w:val="27"/>
        </w:numPr>
        <w:spacing w:line="276" w:lineRule="auto"/>
      </w:pPr>
      <w:bookmarkStart w:id="162" w:name="_Toc79652837"/>
      <w:r w:rsidRPr="00DB4D51">
        <w:t xml:space="preserve">CPU: Intel Core </w:t>
      </w:r>
      <w:del w:id="163" w:author="TU NGUYEN ANH" w:date="2021-08-19T09:57:00Z">
        <w:r w:rsidRPr="00DB4D51" w:rsidDel="0054122A">
          <w:delText xml:space="preserve">I3 </w:delText>
        </w:r>
      </w:del>
      <w:ins w:id="164" w:author="TU NGUYEN ANH" w:date="2021-08-19T09:57:00Z">
        <w:r w:rsidR="0054122A" w:rsidRPr="00DB4D51">
          <w:t xml:space="preserve">I5 </w:t>
        </w:r>
      </w:ins>
      <w:r w:rsidRPr="00DB4D51">
        <w:t>hoặc cao hơn.</w:t>
      </w:r>
      <w:bookmarkEnd w:id="162"/>
    </w:p>
    <w:p w14:paraId="37686BF0" w14:textId="05E25D63" w:rsidR="00075F7A" w:rsidRPr="00DB4D51" w:rsidRDefault="00075F7A" w:rsidP="002C506A">
      <w:pPr>
        <w:pStyle w:val="ListParagraph"/>
        <w:numPr>
          <w:ilvl w:val="0"/>
          <w:numId w:val="27"/>
        </w:numPr>
        <w:spacing w:line="276" w:lineRule="auto"/>
      </w:pPr>
      <w:bookmarkStart w:id="165" w:name="_Toc79652838"/>
      <w:r w:rsidRPr="00DB4D51">
        <w:t xml:space="preserve">RAM: </w:t>
      </w:r>
      <w:del w:id="166" w:author="TU NGUYEN ANH" w:date="2021-08-19T09:58:00Z">
        <w:r w:rsidRPr="00DB4D51" w:rsidDel="0054122A">
          <w:delText xml:space="preserve">4GB </w:delText>
        </w:r>
      </w:del>
      <w:ins w:id="167" w:author="TU NGUYEN ANH" w:date="2021-08-19T09:58:00Z">
        <w:r w:rsidR="0054122A" w:rsidRPr="00DB4D51">
          <w:t xml:space="preserve">8GB </w:t>
        </w:r>
      </w:ins>
      <w:r w:rsidRPr="00DB4D51">
        <w:t>RAM hoặc cao hơn.</w:t>
      </w:r>
      <w:bookmarkEnd w:id="165"/>
    </w:p>
    <w:p w14:paraId="3C01B01A" w14:textId="6FC1F7BA" w:rsidR="00075F7A" w:rsidRPr="00DB4D51" w:rsidRDefault="00075F7A" w:rsidP="002C506A">
      <w:pPr>
        <w:pStyle w:val="ListParagraph"/>
        <w:numPr>
          <w:ilvl w:val="0"/>
          <w:numId w:val="27"/>
        </w:numPr>
        <w:spacing w:line="276" w:lineRule="auto"/>
      </w:pPr>
      <w:bookmarkStart w:id="168" w:name="_Toc79652839"/>
      <w:r w:rsidRPr="00DB4D51">
        <w:t>HDD: 120Gb trở lên.</w:t>
      </w:r>
      <w:bookmarkEnd w:id="168"/>
    </w:p>
    <w:p w14:paraId="4518F961" w14:textId="0133867C" w:rsidR="005423BE" w:rsidRPr="00DB4D51" w:rsidRDefault="00075F7A" w:rsidP="005423BE">
      <w:pPr>
        <w:pStyle w:val="ListParagraph"/>
        <w:numPr>
          <w:ilvl w:val="0"/>
          <w:numId w:val="27"/>
        </w:numPr>
        <w:spacing w:line="276" w:lineRule="auto"/>
      </w:pPr>
      <w:r w:rsidRPr="00DB4D51">
        <w:t>.Net 4.5.1 trở lên.</w:t>
      </w:r>
    </w:p>
    <w:bookmarkEnd w:id="153"/>
    <w:p w14:paraId="13B3C18D" w14:textId="77777777" w:rsidR="00D00240" w:rsidRPr="00DB4D51" w:rsidRDefault="00D00240" w:rsidP="00F30449">
      <w:pPr>
        <w:spacing w:line="276" w:lineRule="auto"/>
        <w:rPr>
          <w:rFonts w:ascii="Times New Roman" w:hAnsi="Times New Roman" w:cs="Times New Roman"/>
        </w:rPr>
      </w:pPr>
    </w:p>
    <w:p w14:paraId="7215057A" w14:textId="726CF9A0" w:rsidR="009321E6" w:rsidRPr="00DB4D51" w:rsidRDefault="009321E6" w:rsidP="000A2BA9">
      <w:pPr>
        <w:pStyle w:val="Heading1"/>
        <w:rPr>
          <w:rFonts w:cs="Times New Roman"/>
        </w:rPr>
      </w:pPr>
      <w:bookmarkStart w:id="169" w:name="_Toc86065270"/>
      <w:r w:rsidRPr="00DB4D51">
        <w:rPr>
          <w:rFonts w:cs="Times New Roman"/>
        </w:rPr>
        <w:t>Những vấn đề khác</w:t>
      </w:r>
      <w:bookmarkEnd w:id="169"/>
    </w:p>
    <w:p w14:paraId="2B800F8F" w14:textId="2513EA40" w:rsidR="009321E6" w:rsidRPr="00DB4D51" w:rsidRDefault="00C22C8A" w:rsidP="00F30449">
      <w:pPr>
        <w:pStyle w:val="ListParagraph"/>
        <w:spacing w:line="276" w:lineRule="auto"/>
      </w:pPr>
      <w:r w:rsidRPr="00DB4D51">
        <w:t>- N/A</w:t>
      </w:r>
    </w:p>
    <w:p w14:paraId="6AE1ACB3" w14:textId="77777777" w:rsidR="009321E6" w:rsidRPr="00DB4D51" w:rsidRDefault="009321E6" w:rsidP="00F30449">
      <w:pPr>
        <w:spacing w:line="276" w:lineRule="auto"/>
        <w:rPr>
          <w:rFonts w:ascii="Times New Roman" w:hAnsi="Times New Roman" w:cs="Times New Roman"/>
        </w:rPr>
      </w:pPr>
    </w:p>
    <w:p w14:paraId="6EAB415E" w14:textId="77777777" w:rsidR="00D00240" w:rsidRPr="00DB4D51" w:rsidRDefault="002C27FF" w:rsidP="000A2BA9">
      <w:pPr>
        <w:pStyle w:val="Heading1"/>
        <w:rPr>
          <w:rFonts w:cs="Times New Roman"/>
        </w:rPr>
      </w:pPr>
      <w:bookmarkStart w:id="170" w:name="_Toc86065271"/>
      <w:r w:rsidRPr="00DB4D51">
        <w:rPr>
          <w:rFonts w:cs="Times New Roman"/>
        </w:rPr>
        <w:t>Tài liệu tham khảo</w:t>
      </w:r>
      <w:bookmarkEnd w:id="170"/>
    </w:p>
    <w:p w14:paraId="3AF7942E" w14:textId="77777777" w:rsidR="00D00240" w:rsidRPr="00DB4D51" w:rsidRDefault="00D00240" w:rsidP="002C506A">
      <w:pPr>
        <w:pStyle w:val="ListParagraph"/>
        <w:numPr>
          <w:ilvl w:val="0"/>
          <w:numId w:val="26"/>
        </w:numPr>
        <w:spacing w:line="276" w:lineRule="auto"/>
        <w:jc w:val="both"/>
        <w:outlineLvl w:val="1"/>
        <w:rPr>
          <w:b/>
          <w:sz w:val="28"/>
          <w:szCs w:val="28"/>
        </w:rPr>
      </w:pPr>
      <w:bookmarkStart w:id="171" w:name="_Toc86065272"/>
      <w:r w:rsidRPr="00DB4D51">
        <w:rPr>
          <w:b/>
          <w:sz w:val="28"/>
          <w:szCs w:val="28"/>
        </w:rPr>
        <w:t>Tài liệu của dự án:</w:t>
      </w:r>
      <w:bookmarkEnd w:id="171"/>
    </w:p>
    <w:tbl>
      <w:tblPr>
        <w:tblpPr w:leftFromText="180" w:rightFromText="180" w:vertAnchor="text" w:tblpY="1"/>
        <w:tblOverlap w:val="neve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3455"/>
        <w:gridCol w:w="1673"/>
        <w:gridCol w:w="1050"/>
      </w:tblGrid>
      <w:tr w:rsidR="008D6E4B" w:rsidRPr="00DB4D51" w14:paraId="5C2CAEAF" w14:textId="77777777" w:rsidTr="008B5EC6">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46FC8B3E"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61769DE4"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Mã</w:t>
            </w:r>
          </w:p>
        </w:tc>
        <w:tc>
          <w:tcPr>
            <w:tcW w:w="3455" w:type="dxa"/>
            <w:tcBorders>
              <w:top w:val="single" w:sz="4" w:space="0" w:color="auto"/>
              <w:left w:val="single" w:sz="4" w:space="0" w:color="auto"/>
              <w:bottom w:val="single" w:sz="4" w:space="0" w:color="auto"/>
              <w:right w:val="single" w:sz="4" w:space="0" w:color="auto"/>
            </w:tcBorders>
            <w:shd w:val="clear" w:color="auto" w:fill="CCCCCC"/>
            <w:hideMark/>
          </w:tcPr>
          <w:p w14:paraId="1E9421E6"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Tên tài liệu</w:t>
            </w:r>
          </w:p>
        </w:tc>
        <w:tc>
          <w:tcPr>
            <w:tcW w:w="1673" w:type="dxa"/>
            <w:tcBorders>
              <w:top w:val="single" w:sz="4" w:space="0" w:color="auto"/>
              <w:left w:val="single" w:sz="4" w:space="0" w:color="auto"/>
              <w:bottom w:val="single" w:sz="4" w:space="0" w:color="auto"/>
              <w:right w:val="single" w:sz="4" w:space="0" w:color="auto"/>
            </w:tcBorders>
            <w:shd w:val="clear" w:color="auto" w:fill="CCCCCC"/>
          </w:tcPr>
          <w:p w14:paraId="33E547E0"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7E03359C" w14:textId="77777777" w:rsidR="00D00240" w:rsidRPr="00DB4D51" w:rsidRDefault="00D00240" w:rsidP="008B5EC6">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3F07012F" w14:textId="77777777" w:rsidTr="008B5EC6">
        <w:tc>
          <w:tcPr>
            <w:tcW w:w="731" w:type="dxa"/>
            <w:tcBorders>
              <w:top w:val="single" w:sz="4" w:space="0" w:color="auto"/>
              <w:left w:val="single" w:sz="4" w:space="0" w:color="auto"/>
              <w:bottom w:val="single" w:sz="4" w:space="0" w:color="auto"/>
              <w:right w:val="single" w:sz="4" w:space="0" w:color="auto"/>
            </w:tcBorders>
          </w:tcPr>
          <w:p w14:paraId="39366A15" w14:textId="0DD0FA55"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1</w:t>
            </w:r>
          </w:p>
        </w:tc>
        <w:tc>
          <w:tcPr>
            <w:tcW w:w="1455" w:type="dxa"/>
            <w:tcBorders>
              <w:top w:val="single" w:sz="4" w:space="0" w:color="auto"/>
              <w:left w:val="single" w:sz="4" w:space="0" w:color="auto"/>
              <w:bottom w:val="single" w:sz="4" w:space="0" w:color="auto"/>
              <w:right w:val="single" w:sz="4" w:space="0" w:color="auto"/>
            </w:tcBorders>
          </w:tcPr>
          <w:p w14:paraId="779080CA"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7DA9CB6D" w14:textId="5130F676"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ĐẶC TẢ YÊU CẦU PHẦN MỀM</w:t>
            </w:r>
          </w:p>
        </w:tc>
        <w:tc>
          <w:tcPr>
            <w:tcW w:w="1673" w:type="dxa"/>
            <w:tcBorders>
              <w:top w:val="single" w:sz="4" w:space="0" w:color="auto"/>
              <w:left w:val="single" w:sz="4" w:space="0" w:color="auto"/>
              <w:bottom w:val="single" w:sz="4" w:space="0" w:color="auto"/>
              <w:right w:val="single" w:sz="4" w:space="0" w:color="auto"/>
            </w:tcBorders>
          </w:tcPr>
          <w:p w14:paraId="75EE1326"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9619110" w14:textId="77777777" w:rsidR="00D00240" w:rsidRPr="00DB4D51" w:rsidRDefault="00D00240" w:rsidP="008B5EC6">
            <w:pPr>
              <w:spacing w:line="276" w:lineRule="auto"/>
              <w:rPr>
                <w:rFonts w:ascii="Times New Roman" w:hAnsi="Times New Roman" w:cs="Times New Roman"/>
                <w:highlight w:val="lightGray"/>
              </w:rPr>
            </w:pPr>
          </w:p>
        </w:tc>
      </w:tr>
      <w:tr w:rsidR="00633692" w:rsidRPr="00DB4D51" w14:paraId="36C07EE0" w14:textId="77777777" w:rsidTr="008B5EC6">
        <w:tc>
          <w:tcPr>
            <w:tcW w:w="731" w:type="dxa"/>
            <w:tcBorders>
              <w:top w:val="single" w:sz="4" w:space="0" w:color="auto"/>
              <w:left w:val="single" w:sz="4" w:space="0" w:color="auto"/>
              <w:bottom w:val="single" w:sz="4" w:space="0" w:color="auto"/>
              <w:right w:val="single" w:sz="4" w:space="0" w:color="auto"/>
            </w:tcBorders>
          </w:tcPr>
          <w:p w14:paraId="0AC530E8" w14:textId="2520456E" w:rsidR="00D00240"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2</w:t>
            </w:r>
          </w:p>
        </w:tc>
        <w:tc>
          <w:tcPr>
            <w:tcW w:w="1455" w:type="dxa"/>
            <w:tcBorders>
              <w:top w:val="single" w:sz="4" w:space="0" w:color="auto"/>
              <w:left w:val="single" w:sz="4" w:space="0" w:color="auto"/>
              <w:bottom w:val="single" w:sz="4" w:space="0" w:color="auto"/>
              <w:right w:val="single" w:sz="4" w:space="0" w:color="auto"/>
            </w:tcBorders>
          </w:tcPr>
          <w:p w14:paraId="49F1FD09" w14:textId="77777777" w:rsidR="00D00240" w:rsidRPr="00DB4D51" w:rsidRDefault="00D00240"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63852A6B" w14:textId="187AA871" w:rsidR="00D00240"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THIẾT KẾ TỔNG THỂ</w:t>
            </w:r>
          </w:p>
        </w:tc>
        <w:tc>
          <w:tcPr>
            <w:tcW w:w="1673" w:type="dxa"/>
            <w:tcBorders>
              <w:top w:val="single" w:sz="4" w:space="0" w:color="auto"/>
              <w:left w:val="single" w:sz="4" w:space="0" w:color="auto"/>
              <w:bottom w:val="single" w:sz="4" w:space="0" w:color="auto"/>
              <w:right w:val="single" w:sz="4" w:space="0" w:color="auto"/>
            </w:tcBorders>
          </w:tcPr>
          <w:p w14:paraId="06B93725" w14:textId="77777777" w:rsidR="00D00240" w:rsidRPr="00DB4D51" w:rsidRDefault="00D00240"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0A854BFA" w14:textId="77777777" w:rsidR="00D00240" w:rsidRPr="00DB4D51" w:rsidRDefault="00D00240" w:rsidP="008B5EC6">
            <w:pPr>
              <w:spacing w:line="276" w:lineRule="auto"/>
              <w:rPr>
                <w:rFonts w:ascii="Times New Roman" w:hAnsi="Times New Roman" w:cs="Times New Roman"/>
                <w:highlight w:val="lightGray"/>
              </w:rPr>
            </w:pPr>
          </w:p>
        </w:tc>
      </w:tr>
      <w:tr w:rsidR="008B5EC6" w:rsidRPr="00DB4D51" w14:paraId="2D971586" w14:textId="77777777" w:rsidTr="008B5EC6">
        <w:tc>
          <w:tcPr>
            <w:tcW w:w="731" w:type="dxa"/>
            <w:tcBorders>
              <w:top w:val="single" w:sz="4" w:space="0" w:color="auto"/>
              <w:left w:val="single" w:sz="4" w:space="0" w:color="auto"/>
              <w:bottom w:val="single" w:sz="4" w:space="0" w:color="auto"/>
              <w:right w:val="single" w:sz="4" w:space="0" w:color="auto"/>
            </w:tcBorders>
          </w:tcPr>
          <w:p w14:paraId="39F170C4" w14:textId="6214496D" w:rsidR="008B5EC6" w:rsidRPr="00DB4D51" w:rsidRDefault="008B5EC6" w:rsidP="008B5EC6">
            <w:pPr>
              <w:spacing w:line="276" w:lineRule="auto"/>
              <w:rPr>
                <w:rFonts w:ascii="Times New Roman" w:hAnsi="Times New Roman" w:cs="Times New Roman"/>
                <w:highlight w:val="lightGray"/>
              </w:rPr>
            </w:pPr>
            <w:r w:rsidRPr="00DB4D51">
              <w:rPr>
                <w:rFonts w:ascii="Times New Roman" w:hAnsi="Times New Roman" w:cs="Times New Roman"/>
                <w:highlight w:val="lightGray"/>
              </w:rPr>
              <w:t>3</w:t>
            </w:r>
          </w:p>
        </w:tc>
        <w:tc>
          <w:tcPr>
            <w:tcW w:w="1455" w:type="dxa"/>
            <w:tcBorders>
              <w:top w:val="single" w:sz="4" w:space="0" w:color="auto"/>
              <w:left w:val="single" w:sz="4" w:space="0" w:color="auto"/>
              <w:bottom w:val="single" w:sz="4" w:space="0" w:color="auto"/>
              <w:right w:val="single" w:sz="4" w:space="0" w:color="auto"/>
            </w:tcBorders>
          </w:tcPr>
          <w:p w14:paraId="7E7FD58F" w14:textId="77777777" w:rsidR="008B5EC6" w:rsidRPr="00DB4D51" w:rsidRDefault="008B5EC6"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0930BE4C" w14:textId="3F000001" w:rsidR="008B5EC6" w:rsidRPr="00DB4D51" w:rsidRDefault="008B5EC6" w:rsidP="008B5EC6">
            <w:pPr>
              <w:spacing w:line="276" w:lineRule="auto"/>
              <w:rPr>
                <w:rFonts w:ascii="Times New Roman" w:hAnsi="Times New Roman" w:cs="Times New Roman"/>
              </w:rPr>
            </w:pPr>
            <w:r w:rsidRPr="00DB4D51">
              <w:rPr>
                <w:rFonts w:ascii="Times New Roman" w:hAnsi="Times New Roman" w:cs="Times New Roman"/>
              </w:rPr>
              <w:t>TÀI LIỆU HƯỚNG DẪN SỬ DỤNG</w:t>
            </w:r>
          </w:p>
        </w:tc>
        <w:tc>
          <w:tcPr>
            <w:tcW w:w="1673" w:type="dxa"/>
            <w:tcBorders>
              <w:top w:val="single" w:sz="4" w:space="0" w:color="auto"/>
              <w:left w:val="single" w:sz="4" w:space="0" w:color="auto"/>
              <w:bottom w:val="single" w:sz="4" w:space="0" w:color="auto"/>
              <w:right w:val="single" w:sz="4" w:space="0" w:color="auto"/>
            </w:tcBorders>
          </w:tcPr>
          <w:p w14:paraId="2E011A17" w14:textId="77777777" w:rsidR="008B5EC6" w:rsidRPr="00DB4D51" w:rsidRDefault="008B5EC6"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7B52ABD5" w14:textId="77777777" w:rsidR="008B5EC6" w:rsidRPr="00DB4D51" w:rsidRDefault="008B5EC6" w:rsidP="008B5EC6">
            <w:pPr>
              <w:spacing w:line="276" w:lineRule="auto"/>
              <w:rPr>
                <w:rFonts w:ascii="Times New Roman" w:hAnsi="Times New Roman" w:cs="Times New Roman"/>
                <w:highlight w:val="lightGray"/>
              </w:rPr>
            </w:pPr>
          </w:p>
        </w:tc>
      </w:tr>
      <w:tr w:rsidR="007B4F11" w:rsidRPr="00DB4D51" w14:paraId="53C081B6" w14:textId="77777777" w:rsidTr="008B5EC6">
        <w:tc>
          <w:tcPr>
            <w:tcW w:w="731" w:type="dxa"/>
            <w:tcBorders>
              <w:top w:val="single" w:sz="4" w:space="0" w:color="auto"/>
              <w:left w:val="single" w:sz="4" w:space="0" w:color="auto"/>
              <w:bottom w:val="single" w:sz="4" w:space="0" w:color="auto"/>
              <w:right w:val="single" w:sz="4" w:space="0" w:color="auto"/>
            </w:tcBorders>
          </w:tcPr>
          <w:p w14:paraId="3A0A684D" w14:textId="0E1D108A" w:rsidR="007B4F11" w:rsidRPr="00DB4D51" w:rsidRDefault="007B4F11" w:rsidP="008B5EC6">
            <w:pPr>
              <w:spacing w:line="276" w:lineRule="auto"/>
              <w:rPr>
                <w:rFonts w:ascii="Times New Roman" w:hAnsi="Times New Roman" w:cs="Times New Roman"/>
                <w:highlight w:val="lightGray"/>
              </w:rPr>
            </w:pPr>
            <w:r>
              <w:rPr>
                <w:rFonts w:ascii="Times New Roman" w:hAnsi="Times New Roman" w:cs="Times New Roman"/>
                <w:highlight w:val="lightGray"/>
              </w:rPr>
              <w:t>4</w:t>
            </w:r>
          </w:p>
        </w:tc>
        <w:tc>
          <w:tcPr>
            <w:tcW w:w="1455" w:type="dxa"/>
            <w:tcBorders>
              <w:top w:val="single" w:sz="4" w:space="0" w:color="auto"/>
              <w:left w:val="single" w:sz="4" w:space="0" w:color="auto"/>
              <w:bottom w:val="single" w:sz="4" w:space="0" w:color="auto"/>
              <w:right w:val="single" w:sz="4" w:space="0" w:color="auto"/>
            </w:tcBorders>
          </w:tcPr>
          <w:p w14:paraId="3C501CD4" w14:textId="77777777" w:rsidR="007B4F11" w:rsidRPr="00DB4D51" w:rsidRDefault="007B4F11" w:rsidP="008B5EC6">
            <w:pPr>
              <w:spacing w:line="276" w:lineRule="auto"/>
              <w:rPr>
                <w:rFonts w:ascii="Times New Roman" w:hAnsi="Times New Roman" w:cs="Times New Roman"/>
                <w:highlight w:val="lightGray"/>
              </w:rPr>
            </w:pPr>
          </w:p>
        </w:tc>
        <w:tc>
          <w:tcPr>
            <w:tcW w:w="3455" w:type="dxa"/>
            <w:tcBorders>
              <w:top w:val="single" w:sz="4" w:space="0" w:color="auto"/>
              <w:left w:val="single" w:sz="4" w:space="0" w:color="auto"/>
              <w:bottom w:val="single" w:sz="4" w:space="0" w:color="auto"/>
              <w:right w:val="single" w:sz="4" w:space="0" w:color="auto"/>
            </w:tcBorders>
          </w:tcPr>
          <w:p w14:paraId="686EB619" w14:textId="1B3CFF5B" w:rsidR="007B4F11" w:rsidRPr="007B4F11" w:rsidRDefault="007B4F11" w:rsidP="008B5EC6">
            <w:pPr>
              <w:spacing w:line="276" w:lineRule="auto"/>
              <w:rPr>
                <w:rFonts w:ascii="Times New Roman" w:hAnsi="Times New Roman" w:cs="Times New Roman"/>
              </w:rPr>
            </w:pPr>
            <w:r w:rsidRPr="007B4F11">
              <w:rPr>
                <w:rFonts w:ascii="Times New Roman" w:hAnsi="Times New Roman" w:cs="Times New Roman"/>
              </w:rPr>
              <w:t>TÀI LIỆU HƯỚNG DẪN CÀI ĐẶT</w:t>
            </w:r>
          </w:p>
        </w:tc>
        <w:tc>
          <w:tcPr>
            <w:tcW w:w="1673" w:type="dxa"/>
            <w:tcBorders>
              <w:top w:val="single" w:sz="4" w:space="0" w:color="auto"/>
              <w:left w:val="single" w:sz="4" w:space="0" w:color="auto"/>
              <w:bottom w:val="single" w:sz="4" w:space="0" w:color="auto"/>
              <w:right w:val="single" w:sz="4" w:space="0" w:color="auto"/>
            </w:tcBorders>
          </w:tcPr>
          <w:p w14:paraId="7A4CC90D" w14:textId="77777777" w:rsidR="007B4F11" w:rsidRPr="00DB4D51" w:rsidRDefault="007B4F11" w:rsidP="008B5EC6">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EC9EE1B" w14:textId="77777777" w:rsidR="007B4F11" w:rsidRPr="00DB4D51" w:rsidRDefault="007B4F11" w:rsidP="008B5EC6">
            <w:pPr>
              <w:spacing w:line="276" w:lineRule="auto"/>
              <w:rPr>
                <w:rFonts w:ascii="Times New Roman" w:hAnsi="Times New Roman" w:cs="Times New Roman"/>
                <w:highlight w:val="lightGray"/>
              </w:rPr>
            </w:pPr>
          </w:p>
        </w:tc>
      </w:tr>
    </w:tbl>
    <w:p w14:paraId="11D0350A" w14:textId="243DC0A4" w:rsidR="00D00240" w:rsidRPr="00DB4D51" w:rsidRDefault="008B5EC6" w:rsidP="00F30449">
      <w:pPr>
        <w:spacing w:line="276" w:lineRule="auto"/>
        <w:rPr>
          <w:rFonts w:ascii="Times New Roman" w:hAnsi="Times New Roman" w:cs="Times New Roman"/>
          <w:lang w:eastAsia="fr-FR"/>
        </w:rPr>
      </w:pPr>
      <w:r w:rsidRPr="00DB4D51">
        <w:rPr>
          <w:rFonts w:ascii="Times New Roman" w:hAnsi="Times New Roman" w:cs="Times New Roman"/>
          <w:lang w:eastAsia="fr-FR"/>
        </w:rPr>
        <w:br w:type="textWrapping" w:clear="all"/>
      </w:r>
    </w:p>
    <w:p w14:paraId="7B8F760E" w14:textId="09A4DB30" w:rsidR="00D00240" w:rsidRPr="00DB4D51" w:rsidRDefault="00D00240" w:rsidP="002C506A">
      <w:pPr>
        <w:pStyle w:val="ListParagraph"/>
        <w:numPr>
          <w:ilvl w:val="0"/>
          <w:numId w:val="26"/>
        </w:numPr>
        <w:spacing w:line="276" w:lineRule="auto"/>
        <w:jc w:val="both"/>
        <w:outlineLvl w:val="1"/>
        <w:rPr>
          <w:b/>
          <w:sz w:val="28"/>
          <w:szCs w:val="28"/>
        </w:rPr>
      </w:pPr>
      <w:bookmarkStart w:id="172" w:name="_Toc86065273"/>
      <w:r w:rsidRPr="00DB4D51">
        <w:rPr>
          <w:b/>
          <w:sz w:val="28"/>
          <w:szCs w:val="28"/>
        </w:rPr>
        <w:t xml:space="preserve">Các </w:t>
      </w:r>
      <w:r w:rsidR="002C27FF" w:rsidRPr="00DB4D51">
        <w:rPr>
          <w:b/>
          <w:sz w:val="28"/>
          <w:szCs w:val="28"/>
        </w:rPr>
        <w:t>tài liệu khác</w:t>
      </w:r>
      <w:r w:rsidR="00794774" w:rsidRPr="00DB4D51">
        <w:rPr>
          <w:b/>
          <w:sz w:val="28"/>
          <w:szCs w:val="28"/>
        </w:rPr>
        <w:t xml:space="preserve"> (</w:t>
      </w:r>
      <w:r w:rsidR="00F63CD4" w:rsidRPr="00DB4D51">
        <w:rPr>
          <w:b/>
          <w:sz w:val="28"/>
          <w:szCs w:val="28"/>
        </w:rPr>
        <w:t xml:space="preserve">sách, báo, </w:t>
      </w:r>
      <w:r w:rsidR="00794774" w:rsidRPr="00DB4D51">
        <w:rPr>
          <w:b/>
          <w:sz w:val="28"/>
          <w:szCs w:val="28"/>
        </w:rPr>
        <w:t>tiêu chuẩn, quy chuẩn, luật, nghị định, thông tư, …)</w:t>
      </w:r>
      <w:r w:rsidRPr="00DB4D51">
        <w:rPr>
          <w:b/>
          <w:sz w:val="28"/>
          <w:szCs w:val="28"/>
        </w:rPr>
        <w:t>:</w:t>
      </w:r>
      <w:bookmarkEnd w:id="172"/>
    </w:p>
    <w:p w14:paraId="49B0E47B" w14:textId="77777777" w:rsidR="00D00240" w:rsidRPr="00DB4D51" w:rsidRDefault="00D00240" w:rsidP="00F30449">
      <w:pPr>
        <w:spacing w:line="276" w:lineRule="auto"/>
        <w:rPr>
          <w:rFonts w:ascii="Times New Roman" w:hAnsi="Times New Roman" w:cs="Times New Roman"/>
        </w:rPr>
      </w:pPr>
    </w:p>
    <w:tbl>
      <w:tblPr>
        <w:tblW w:w="8364"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1"/>
        <w:gridCol w:w="1455"/>
        <w:gridCol w:w="2776"/>
        <w:gridCol w:w="2352"/>
        <w:gridCol w:w="1050"/>
      </w:tblGrid>
      <w:tr w:rsidR="008D6E4B" w:rsidRPr="00DB4D51" w14:paraId="6B20E7C7" w14:textId="77777777" w:rsidTr="00D00240">
        <w:trPr>
          <w:tblHeader/>
        </w:trPr>
        <w:tc>
          <w:tcPr>
            <w:tcW w:w="731" w:type="dxa"/>
            <w:tcBorders>
              <w:top w:val="single" w:sz="4" w:space="0" w:color="auto"/>
              <w:left w:val="single" w:sz="4" w:space="0" w:color="auto"/>
              <w:bottom w:val="single" w:sz="4" w:space="0" w:color="auto"/>
              <w:right w:val="single" w:sz="4" w:space="0" w:color="auto"/>
            </w:tcBorders>
            <w:shd w:val="clear" w:color="auto" w:fill="CCCCCC"/>
            <w:hideMark/>
          </w:tcPr>
          <w:p w14:paraId="223A2405"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STT</w:t>
            </w:r>
          </w:p>
        </w:tc>
        <w:tc>
          <w:tcPr>
            <w:tcW w:w="1455" w:type="dxa"/>
            <w:tcBorders>
              <w:top w:val="single" w:sz="4" w:space="0" w:color="auto"/>
              <w:left w:val="single" w:sz="4" w:space="0" w:color="auto"/>
              <w:bottom w:val="single" w:sz="4" w:space="0" w:color="auto"/>
              <w:right w:val="single" w:sz="4" w:space="0" w:color="auto"/>
            </w:tcBorders>
            <w:shd w:val="clear" w:color="auto" w:fill="CCCCCC"/>
          </w:tcPr>
          <w:p w14:paraId="2B84856C"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Mã</w:t>
            </w:r>
          </w:p>
        </w:tc>
        <w:tc>
          <w:tcPr>
            <w:tcW w:w="2776" w:type="dxa"/>
            <w:tcBorders>
              <w:top w:val="single" w:sz="4" w:space="0" w:color="auto"/>
              <w:left w:val="single" w:sz="4" w:space="0" w:color="auto"/>
              <w:bottom w:val="single" w:sz="4" w:space="0" w:color="auto"/>
              <w:right w:val="single" w:sz="4" w:space="0" w:color="auto"/>
            </w:tcBorders>
            <w:shd w:val="clear" w:color="auto" w:fill="CCCCCC"/>
            <w:hideMark/>
          </w:tcPr>
          <w:p w14:paraId="15FF3D27"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Tên tài liệu</w:t>
            </w:r>
          </w:p>
        </w:tc>
        <w:tc>
          <w:tcPr>
            <w:tcW w:w="2352" w:type="dxa"/>
            <w:tcBorders>
              <w:top w:val="single" w:sz="4" w:space="0" w:color="auto"/>
              <w:left w:val="single" w:sz="4" w:space="0" w:color="auto"/>
              <w:bottom w:val="single" w:sz="4" w:space="0" w:color="auto"/>
              <w:right w:val="single" w:sz="4" w:space="0" w:color="auto"/>
            </w:tcBorders>
            <w:shd w:val="clear" w:color="auto" w:fill="CCCCCC"/>
          </w:tcPr>
          <w:p w14:paraId="7BD9CE7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Vị trí lưu trữ</w:t>
            </w:r>
          </w:p>
        </w:tc>
        <w:tc>
          <w:tcPr>
            <w:tcW w:w="1050" w:type="dxa"/>
            <w:tcBorders>
              <w:top w:val="single" w:sz="4" w:space="0" w:color="auto"/>
              <w:left w:val="single" w:sz="4" w:space="0" w:color="auto"/>
              <w:bottom w:val="single" w:sz="4" w:space="0" w:color="auto"/>
              <w:right w:val="single" w:sz="4" w:space="0" w:color="auto"/>
            </w:tcBorders>
            <w:shd w:val="clear" w:color="auto" w:fill="CCCCCC"/>
          </w:tcPr>
          <w:p w14:paraId="6DD3A2FE" w14:textId="77777777" w:rsidR="00D00240" w:rsidRPr="00DB4D51" w:rsidRDefault="00D00240" w:rsidP="00F30449">
            <w:pPr>
              <w:spacing w:line="276" w:lineRule="auto"/>
              <w:rPr>
                <w:rFonts w:ascii="Times New Roman" w:hAnsi="Times New Roman" w:cs="Times New Roman"/>
              </w:rPr>
            </w:pPr>
            <w:r w:rsidRPr="00DB4D51">
              <w:rPr>
                <w:rFonts w:ascii="Times New Roman" w:hAnsi="Times New Roman" w:cs="Times New Roman"/>
              </w:rPr>
              <w:t>Ghi chú</w:t>
            </w:r>
          </w:p>
        </w:tc>
      </w:tr>
      <w:tr w:rsidR="008D6E4B" w:rsidRPr="00DB4D51" w14:paraId="6A0B22DF" w14:textId="77777777" w:rsidTr="00D00240">
        <w:tc>
          <w:tcPr>
            <w:tcW w:w="731" w:type="dxa"/>
            <w:tcBorders>
              <w:top w:val="single" w:sz="4" w:space="0" w:color="auto"/>
              <w:left w:val="single" w:sz="4" w:space="0" w:color="auto"/>
              <w:bottom w:val="single" w:sz="4" w:space="0" w:color="auto"/>
              <w:right w:val="single" w:sz="4" w:space="0" w:color="auto"/>
            </w:tcBorders>
          </w:tcPr>
          <w:p w14:paraId="6868A0B8"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10EAB48C"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171D2273"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53BF431C"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6B7E5EE3" w14:textId="77777777" w:rsidR="00D00240" w:rsidRPr="00DB4D51" w:rsidRDefault="00D00240" w:rsidP="00F30449">
            <w:pPr>
              <w:spacing w:line="276" w:lineRule="auto"/>
              <w:rPr>
                <w:rFonts w:ascii="Times New Roman" w:hAnsi="Times New Roman" w:cs="Times New Roman"/>
                <w:highlight w:val="lightGray"/>
              </w:rPr>
            </w:pPr>
          </w:p>
        </w:tc>
      </w:tr>
      <w:tr w:rsidR="00633692" w:rsidRPr="00DB4D51" w14:paraId="506455C9" w14:textId="77777777" w:rsidTr="00D00240">
        <w:tc>
          <w:tcPr>
            <w:tcW w:w="731" w:type="dxa"/>
            <w:tcBorders>
              <w:top w:val="single" w:sz="4" w:space="0" w:color="auto"/>
              <w:left w:val="single" w:sz="4" w:space="0" w:color="auto"/>
              <w:bottom w:val="single" w:sz="4" w:space="0" w:color="auto"/>
              <w:right w:val="single" w:sz="4" w:space="0" w:color="auto"/>
            </w:tcBorders>
          </w:tcPr>
          <w:p w14:paraId="4845C151" w14:textId="77777777" w:rsidR="00D00240" w:rsidRPr="00DB4D51" w:rsidRDefault="00D00240" w:rsidP="00F30449">
            <w:pPr>
              <w:spacing w:line="276" w:lineRule="auto"/>
              <w:rPr>
                <w:rFonts w:ascii="Times New Roman" w:hAnsi="Times New Roman" w:cs="Times New Roman"/>
                <w:highlight w:val="lightGray"/>
              </w:rPr>
            </w:pPr>
          </w:p>
        </w:tc>
        <w:tc>
          <w:tcPr>
            <w:tcW w:w="1455" w:type="dxa"/>
            <w:tcBorders>
              <w:top w:val="single" w:sz="4" w:space="0" w:color="auto"/>
              <w:left w:val="single" w:sz="4" w:space="0" w:color="auto"/>
              <w:bottom w:val="single" w:sz="4" w:space="0" w:color="auto"/>
              <w:right w:val="single" w:sz="4" w:space="0" w:color="auto"/>
            </w:tcBorders>
          </w:tcPr>
          <w:p w14:paraId="37162761" w14:textId="77777777" w:rsidR="00D00240" w:rsidRPr="00DB4D51" w:rsidRDefault="00D00240" w:rsidP="00F30449">
            <w:pPr>
              <w:spacing w:line="276" w:lineRule="auto"/>
              <w:rPr>
                <w:rFonts w:ascii="Times New Roman" w:hAnsi="Times New Roman" w:cs="Times New Roman"/>
                <w:highlight w:val="lightGray"/>
              </w:rPr>
            </w:pPr>
          </w:p>
        </w:tc>
        <w:tc>
          <w:tcPr>
            <w:tcW w:w="2776" w:type="dxa"/>
            <w:tcBorders>
              <w:top w:val="single" w:sz="4" w:space="0" w:color="auto"/>
              <w:left w:val="single" w:sz="4" w:space="0" w:color="auto"/>
              <w:bottom w:val="single" w:sz="4" w:space="0" w:color="auto"/>
              <w:right w:val="single" w:sz="4" w:space="0" w:color="auto"/>
            </w:tcBorders>
          </w:tcPr>
          <w:p w14:paraId="67F17DBE" w14:textId="77777777" w:rsidR="00D00240" w:rsidRPr="00DB4D51" w:rsidRDefault="00D00240" w:rsidP="00F30449">
            <w:pPr>
              <w:spacing w:line="276" w:lineRule="auto"/>
              <w:rPr>
                <w:rFonts w:ascii="Times New Roman" w:hAnsi="Times New Roman" w:cs="Times New Roman"/>
              </w:rPr>
            </w:pPr>
          </w:p>
        </w:tc>
        <w:tc>
          <w:tcPr>
            <w:tcW w:w="2352" w:type="dxa"/>
            <w:tcBorders>
              <w:top w:val="single" w:sz="4" w:space="0" w:color="auto"/>
              <w:left w:val="single" w:sz="4" w:space="0" w:color="auto"/>
              <w:bottom w:val="single" w:sz="4" w:space="0" w:color="auto"/>
              <w:right w:val="single" w:sz="4" w:space="0" w:color="auto"/>
            </w:tcBorders>
          </w:tcPr>
          <w:p w14:paraId="3671C322" w14:textId="77777777" w:rsidR="00D00240" w:rsidRPr="00DB4D51" w:rsidRDefault="00D00240" w:rsidP="00F30449">
            <w:pPr>
              <w:spacing w:line="276" w:lineRule="auto"/>
              <w:rPr>
                <w:rFonts w:ascii="Times New Roman" w:hAnsi="Times New Roman" w:cs="Times New Roman"/>
                <w:highlight w:val="lightGray"/>
              </w:rPr>
            </w:pPr>
          </w:p>
        </w:tc>
        <w:tc>
          <w:tcPr>
            <w:tcW w:w="1050" w:type="dxa"/>
            <w:tcBorders>
              <w:top w:val="single" w:sz="4" w:space="0" w:color="auto"/>
              <w:left w:val="single" w:sz="4" w:space="0" w:color="auto"/>
              <w:bottom w:val="single" w:sz="4" w:space="0" w:color="auto"/>
              <w:right w:val="single" w:sz="4" w:space="0" w:color="auto"/>
            </w:tcBorders>
          </w:tcPr>
          <w:p w14:paraId="4557B26A" w14:textId="77777777" w:rsidR="00D00240" w:rsidRPr="00DB4D51" w:rsidRDefault="00D00240" w:rsidP="00F30449">
            <w:pPr>
              <w:spacing w:line="276" w:lineRule="auto"/>
              <w:rPr>
                <w:rFonts w:ascii="Times New Roman" w:hAnsi="Times New Roman" w:cs="Times New Roman"/>
                <w:highlight w:val="lightGray"/>
              </w:rPr>
            </w:pPr>
          </w:p>
        </w:tc>
      </w:tr>
    </w:tbl>
    <w:p w14:paraId="343BF296" w14:textId="77777777" w:rsidR="00D00240" w:rsidRPr="00DB4D51" w:rsidRDefault="00D00240" w:rsidP="00F30449">
      <w:pPr>
        <w:spacing w:line="276" w:lineRule="auto"/>
        <w:rPr>
          <w:rFonts w:ascii="Times New Roman" w:hAnsi="Times New Roman" w:cs="Times New Roman"/>
        </w:rPr>
      </w:pPr>
    </w:p>
    <w:p w14:paraId="7AD633EA" w14:textId="77777777" w:rsidR="00D00240" w:rsidRPr="00DB4D51" w:rsidRDefault="00D00240" w:rsidP="00F30449">
      <w:pPr>
        <w:spacing w:line="276" w:lineRule="auto"/>
        <w:rPr>
          <w:rFonts w:ascii="Times New Roman" w:hAnsi="Times New Roman" w:cs="Times New Roman"/>
        </w:rPr>
      </w:pPr>
    </w:p>
    <w:sectPr w:rsidR="00D00240" w:rsidRPr="00DB4D51" w:rsidSect="00D7290A">
      <w:pgSz w:w="12240" w:h="15840"/>
      <w:pgMar w:top="851" w:right="1440" w:bottom="993" w:left="1440" w:header="28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A818A" w14:textId="77777777" w:rsidR="00785755" w:rsidRDefault="00785755">
      <w:pPr>
        <w:spacing w:after="0" w:line="240" w:lineRule="auto"/>
      </w:pPr>
      <w:r>
        <w:separator/>
      </w:r>
    </w:p>
  </w:endnote>
  <w:endnote w:type="continuationSeparator" w:id="0">
    <w:p w14:paraId="24E07613" w14:textId="77777777" w:rsidR="00785755" w:rsidRDefault="0078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modern"/>
    <w:pitch w:val="variable"/>
    <w:sig w:usb0="E00002FF" w:usb1="2AC7FDFF" w:usb2="00000016" w:usb3="00000000" w:csb0="0002009F" w:csb1="00000000"/>
  </w:font>
  <w:font w:name="Calibri Light">
    <w:altName w:val="Arial"/>
    <w:charset w:val="00"/>
    <w:family w:val="swiss"/>
    <w:pitch w:val="variable"/>
    <w:sig w:usb0="00000000"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D9191" w14:textId="77777777" w:rsidR="00D60269" w:rsidRDefault="00D60269" w:rsidP="00D002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564184" w14:textId="77777777" w:rsidR="00D60269" w:rsidRDefault="00D602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87184" w14:textId="77777777" w:rsidR="00D60269" w:rsidRDefault="00D6026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7693E">
      <w:rPr>
        <w:caps/>
        <w:noProof/>
        <w:color w:val="5B9BD5" w:themeColor="accent1"/>
      </w:rPr>
      <w:t>23</w:t>
    </w:r>
    <w:r>
      <w:rPr>
        <w:caps/>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B5B52" w14:textId="77777777" w:rsidR="00785755" w:rsidRDefault="00785755">
      <w:pPr>
        <w:spacing w:after="0" w:line="240" w:lineRule="auto"/>
      </w:pPr>
      <w:r>
        <w:separator/>
      </w:r>
    </w:p>
  </w:footnote>
  <w:footnote w:type="continuationSeparator" w:id="0">
    <w:p w14:paraId="1F4A85DD" w14:textId="77777777" w:rsidR="00785755" w:rsidRDefault="00785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D60269" w14:paraId="70F2D79E" w14:textId="77777777">
      <w:tc>
        <w:tcPr>
          <w:tcW w:w="0" w:type="auto"/>
          <w:tcBorders>
            <w:right w:val="single" w:sz="6" w:space="0" w:color="000000" w:themeColor="text1"/>
          </w:tcBorders>
        </w:tcPr>
        <w:sdt>
          <w:sdtPr>
            <w:rPr>
              <w:sz w:val="21"/>
            </w:rPr>
            <w:alias w:val="Company"/>
            <w:id w:val="78735422"/>
            <w:placeholder>
              <w:docPart w:val="2134B3EC33B648E8BEA48BDCC70DA260"/>
            </w:placeholder>
            <w:dataBinding w:prefixMappings="xmlns:ns0='http://schemas.openxmlformats.org/officeDocument/2006/extended-properties'" w:xpath="/ns0:Properties[1]/ns0:Company[1]" w:storeItemID="{6668398D-A668-4E3E-A5EB-62B293D839F1}"/>
            <w:text/>
          </w:sdtPr>
          <w:sdtEndPr/>
          <w:sdtContent>
            <w:p w14:paraId="383FAE62" w14:textId="018C5BD5" w:rsidR="00D60269" w:rsidRDefault="00D60269">
              <w:pPr>
                <w:pStyle w:val="Header"/>
                <w:jc w:val="right"/>
              </w:pPr>
              <w:r w:rsidRPr="00DB4D51">
                <w:rPr>
                  <w:sz w:val="21"/>
                </w:rPr>
                <w:t>CÔNG TY CỔ PHẦN V.B.P.O</w:t>
              </w:r>
            </w:p>
          </w:sdtContent>
        </w:sdt>
        <w:sdt>
          <w:sdtPr>
            <w:rPr>
              <w:szCs w:val="28"/>
            </w:rPr>
            <w:alias w:val="Title"/>
            <w:id w:val="78735415"/>
            <w:placeholder>
              <w:docPart w:val="DDA3E2BE07BC434A8E1D8919A875FCF5"/>
            </w:placeholder>
            <w:dataBinding w:prefixMappings="xmlns:ns0='http://schemas.openxmlformats.org/package/2006/metadata/core-properties' xmlns:ns1='http://purl.org/dc/elements/1.1/'" w:xpath="/ns0:coreProperties[1]/ns1:title[1]" w:storeItemID="{6C3C8BC8-F283-45AE-878A-BAB7291924A1}"/>
            <w:text/>
          </w:sdtPr>
          <w:sdtEndPr/>
          <w:sdtContent>
            <w:p w14:paraId="7E11AD9B" w14:textId="5DB0AC6C" w:rsidR="00D60269" w:rsidRDefault="00EB5BFA" w:rsidP="001E6F2D">
              <w:pPr>
                <w:pStyle w:val="Header"/>
                <w:jc w:val="right"/>
                <w:rPr>
                  <w:b/>
                  <w:bCs/>
                </w:rPr>
              </w:pPr>
              <w:r>
                <w:rPr>
                  <w:szCs w:val="28"/>
                </w:rPr>
                <w:t>VinaPayroll_HLD_1.0.</w:t>
              </w:r>
              <w:r w:rsidR="001E6F2D">
                <w:rPr>
                  <w:szCs w:val="28"/>
                </w:rPr>
                <w:t>4</w:t>
              </w:r>
            </w:p>
          </w:sdtContent>
        </w:sdt>
      </w:tc>
      <w:tc>
        <w:tcPr>
          <w:tcW w:w="1152" w:type="dxa"/>
          <w:tcBorders>
            <w:left w:val="single" w:sz="6" w:space="0" w:color="000000" w:themeColor="text1"/>
          </w:tcBorders>
        </w:tcPr>
        <w:p w14:paraId="073E0282" w14:textId="77777777" w:rsidR="00D60269" w:rsidRDefault="00D60269">
          <w:pPr>
            <w:pStyle w:val="Header"/>
            <w:rPr>
              <w:b/>
              <w:bCs/>
            </w:rPr>
          </w:pPr>
          <w:r>
            <w:fldChar w:fldCharType="begin"/>
          </w:r>
          <w:r>
            <w:instrText xml:space="preserve"> PAGE   \* MERGEFORMAT </w:instrText>
          </w:r>
          <w:r>
            <w:fldChar w:fldCharType="separate"/>
          </w:r>
          <w:r w:rsidR="0057693E">
            <w:rPr>
              <w:noProof/>
            </w:rPr>
            <w:t>23</w:t>
          </w:r>
          <w:r>
            <w:rPr>
              <w:noProof/>
            </w:rPr>
            <w:fldChar w:fldCharType="end"/>
          </w:r>
        </w:p>
      </w:tc>
    </w:tr>
  </w:tbl>
  <w:p w14:paraId="14EC9DF1" w14:textId="77777777" w:rsidR="00D60269" w:rsidRDefault="00D602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4AB1B" w14:textId="3CC926E3" w:rsidR="00D60269" w:rsidRDefault="00D60269">
    <w:pPr>
      <w:pStyle w:val="Header"/>
    </w:pPr>
    <w:r>
      <w:t>CÔNG TY CỔ PHẦN V.B.P.O</w:t>
    </w:r>
  </w:p>
  <w:p w14:paraId="2FCEB221" w14:textId="77777777" w:rsidR="00D60269" w:rsidRDefault="00D60269" w:rsidP="00E74678">
    <w:pPr>
      <w:pStyle w:val="Header"/>
      <w:tabs>
        <w:tab w:val="clear" w:pos="4320"/>
        <w:tab w:val="clear" w:pos="8640"/>
        <w:tab w:val="left" w:pos="23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48C"/>
    <w:multiLevelType w:val="hybridMultilevel"/>
    <w:tmpl w:val="81A060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E3337A"/>
    <w:multiLevelType w:val="hybridMultilevel"/>
    <w:tmpl w:val="1D3CDCD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F7A24"/>
    <w:multiLevelType w:val="hybridMultilevel"/>
    <w:tmpl w:val="3D1481D0"/>
    <w:lvl w:ilvl="0" w:tplc="9FB8C760">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6356F6"/>
    <w:multiLevelType w:val="hybridMultilevel"/>
    <w:tmpl w:val="A1769DC8"/>
    <w:lvl w:ilvl="0" w:tplc="285CD7B4">
      <w:numFmt w:val="bullet"/>
      <w:lvlText w:val="-"/>
      <w:lvlJc w:val="left"/>
      <w:pPr>
        <w:tabs>
          <w:tab w:val="num" w:pos="1069"/>
        </w:tabs>
        <w:ind w:left="1069" w:hanging="360"/>
      </w:pPr>
      <w:rPr>
        <w:rFonts w:ascii="Calibri" w:eastAsiaTheme="minorEastAsia" w:hAnsi="Calibri" w:cs="Calibri"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4">
    <w:nsid w:val="16EC1537"/>
    <w:multiLevelType w:val="hybridMultilevel"/>
    <w:tmpl w:val="44AE1402"/>
    <w:lvl w:ilvl="0" w:tplc="285CD7B4">
      <w:numFmt w:val="bullet"/>
      <w:lvlText w:val="-"/>
      <w:lvlJc w:val="left"/>
      <w:pPr>
        <w:ind w:left="1069" w:hanging="360"/>
      </w:pPr>
      <w:rPr>
        <w:rFonts w:ascii="Calibri" w:eastAsiaTheme="minorEastAsia"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6F155DB"/>
    <w:multiLevelType w:val="hybridMultilevel"/>
    <w:tmpl w:val="CD781646"/>
    <w:lvl w:ilvl="0" w:tplc="CDE0C09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22B1C"/>
    <w:multiLevelType w:val="hybridMultilevel"/>
    <w:tmpl w:val="98C0A40A"/>
    <w:lvl w:ilvl="0" w:tplc="285CD7B4">
      <w:numFmt w:val="bullet"/>
      <w:lvlText w:val="-"/>
      <w:lvlJc w:val="left"/>
      <w:pPr>
        <w:ind w:left="805" w:hanging="360"/>
      </w:pPr>
      <w:rPr>
        <w:rFonts w:ascii="Calibri" w:eastAsiaTheme="minorEastAsia" w:hAnsi="Calibri" w:cs="Calibri"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7">
    <w:nsid w:val="1FB920D3"/>
    <w:multiLevelType w:val="hybridMultilevel"/>
    <w:tmpl w:val="E0C47A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3AA6064"/>
    <w:multiLevelType w:val="hybridMultilevel"/>
    <w:tmpl w:val="466E7F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3F7E02"/>
    <w:multiLevelType w:val="hybridMultilevel"/>
    <w:tmpl w:val="C3D682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384247"/>
    <w:multiLevelType w:val="hybridMultilevel"/>
    <w:tmpl w:val="A9FC971C"/>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2C06DD"/>
    <w:multiLevelType w:val="hybridMultilevel"/>
    <w:tmpl w:val="8AEE649E"/>
    <w:lvl w:ilvl="0" w:tplc="5712B93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C25CDD"/>
    <w:multiLevelType w:val="hybridMultilevel"/>
    <w:tmpl w:val="AAF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62959"/>
    <w:multiLevelType w:val="multilevel"/>
    <w:tmpl w:val="E5A6B1E0"/>
    <w:lvl w:ilvl="0">
      <w:start w:val="1"/>
      <w:numFmt w:val="decimal"/>
      <w:lvlText w:val="%1."/>
      <w:lvlJc w:val="left"/>
      <w:pPr>
        <w:ind w:left="495" w:hanging="495"/>
      </w:pPr>
      <w:rPr>
        <w:rFonts w:hint="default"/>
      </w:rPr>
    </w:lvl>
    <w:lvl w:ilvl="1">
      <w:start w:val="1"/>
      <w:numFmt w:val="decimal"/>
      <w:lvlText w:val="%1.%2."/>
      <w:lvlJc w:val="left"/>
      <w:pPr>
        <w:ind w:left="840" w:hanging="49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4">
    <w:nsid w:val="38C33E7A"/>
    <w:multiLevelType w:val="hybridMultilevel"/>
    <w:tmpl w:val="0BA062D0"/>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244DD"/>
    <w:multiLevelType w:val="hybridMultilevel"/>
    <w:tmpl w:val="20A6F612"/>
    <w:lvl w:ilvl="0" w:tplc="285CD7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85EDE"/>
    <w:multiLevelType w:val="hybridMultilevel"/>
    <w:tmpl w:val="682CD87E"/>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860F43"/>
    <w:multiLevelType w:val="hybridMultilevel"/>
    <w:tmpl w:val="3D74152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983C4B"/>
    <w:multiLevelType w:val="hybridMultilevel"/>
    <w:tmpl w:val="8A0EA7DE"/>
    <w:lvl w:ilvl="0" w:tplc="D3D4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5E29E8"/>
    <w:multiLevelType w:val="hybridMultilevel"/>
    <w:tmpl w:val="A5E0E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8F36596"/>
    <w:multiLevelType w:val="hybridMultilevel"/>
    <w:tmpl w:val="DDCC7212"/>
    <w:lvl w:ilvl="0" w:tplc="1A0802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9F15801"/>
    <w:multiLevelType w:val="hybridMultilevel"/>
    <w:tmpl w:val="E000F7C8"/>
    <w:lvl w:ilvl="0" w:tplc="3A38E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28C1963"/>
    <w:multiLevelType w:val="hybridMultilevel"/>
    <w:tmpl w:val="F8D0FD56"/>
    <w:lvl w:ilvl="0" w:tplc="CDE0C09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C178FC"/>
    <w:multiLevelType w:val="hybridMultilevel"/>
    <w:tmpl w:val="62CA5C28"/>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5049C8"/>
    <w:multiLevelType w:val="hybridMultilevel"/>
    <w:tmpl w:val="2D6032D6"/>
    <w:lvl w:ilvl="0" w:tplc="9598821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D0C6236"/>
    <w:multiLevelType w:val="hybridMultilevel"/>
    <w:tmpl w:val="3D1242F4"/>
    <w:lvl w:ilvl="0" w:tplc="56345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07C435D"/>
    <w:multiLevelType w:val="multilevel"/>
    <w:tmpl w:val="80D6122C"/>
    <w:lvl w:ilvl="0">
      <w:start w:val="1"/>
      <w:numFmt w:val="upperRoman"/>
      <w:pStyle w:val="Heading1"/>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decimal"/>
      <w:lvlText w:val="%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7">
    <w:nsid w:val="61C22BC9"/>
    <w:multiLevelType w:val="hybridMultilevel"/>
    <w:tmpl w:val="ECA2C48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2E71053"/>
    <w:multiLevelType w:val="hybridMultilevel"/>
    <w:tmpl w:val="05CA68C4"/>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050595"/>
    <w:multiLevelType w:val="hybridMultilevel"/>
    <w:tmpl w:val="84E6DF1C"/>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72011"/>
    <w:multiLevelType w:val="hybridMultilevel"/>
    <w:tmpl w:val="4C34E886"/>
    <w:lvl w:ilvl="0" w:tplc="60004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E868AE"/>
    <w:multiLevelType w:val="hybridMultilevel"/>
    <w:tmpl w:val="5482556C"/>
    <w:lvl w:ilvl="0" w:tplc="A6D843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E19730B"/>
    <w:multiLevelType w:val="hybridMultilevel"/>
    <w:tmpl w:val="80944862"/>
    <w:lvl w:ilvl="0" w:tplc="238C2660">
      <w:numFmt w:val="bullet"/>
      <w:lvlText w:val=""/>
      <w:lvlJc w:val="left"/>
      <w:pPr>
        <w:ind w:left="1801" w:hanging="360"/>
      </w:pPr>
      <w:rPr>
        <w:rFonts w:ascii="Symbol" w:eastAsia="Times New Roman" w:hAnsi="Symbol"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3">
    <w:nsid w:val="6E447CC0"/>
    <w:multiLevelType w:val="hybridMultilevel"/>
    <w:tmpl w:val="69381998"/>
    <w:lvl w:ilvl="0" w:tplc="72DE0EB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24712"/>
    <w:multiLevelType w:val="hybridMultilevel"/>
    <w:tmpl w:val="BC0E0614"/>
    <w:lvl w:ilvl="0" w:tplc="345026E0">
      <w:start w:val="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9076AD"/>
    <w:multiLevelType w:val="multilevel"/>
    <w:tmpl w:val="F5B60C5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nsid w:val="76BC5281"/>
    <w:multiLevelType w:val="hybridMultilevel"/>
    <w:tmpl w:val="DE9EDC52"/>
    <w:lvl w:ilvl="0" w:tplc="285CD7B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35"/>
  </w:num>
  <w:num w:numId="3">
    <w:abstractNumId w:val="12"/>
  </w:num>
  <w:num w:numId="4">
    <w:abstractNumId w:val="5"/>
  </w:num>
  <w:num w:numId="5">
    <w:abstractNumId w:val="34"/>
  </w:num>
  <w:num w:numId="6">
    <w:abstractNumId w:val="6"/>
  </w:num>
  <w:num w:numId="7">
    <w:abstractNumId w:val="32"/>
  </w:num>
  <w:num w:numId="8">
    <w:abstractNumId w:val="13"/>
  </w:num>
  <w:num w:numId="9">
    <w:abstractNumId w:val="4"/>
  </w:num>
  <w:num w:numId="10">
    <w:abstractNumId w:val="36"/>
  </w:num>
  <w:num w:numId="11">
    <w:abstractNumId w:val="20"/>
  </w:num>
  <w:num w:numId="12">
    <w:abstractNumId w:val="3"/>
  </w:num>
  <w:num w:numId="13">
    <w:abstractNumId w:val="27"/>
  </w:num>
  <w:num w:numId="14">
    <w:abstractNumId w:val="1"/>
  </w:num>
  <w:num w:numId="15">
    <w:abstractNumId w:val="16"/>
  </w:num>
  <w:num w:numId="16">
    <w:abstractNumId w:val="8"/>
  </w:num>
  <w:num w:numId="17">
    <w:abstractNumId w:val="10"/>
  </w:num>
  <w:num w:numId="18">
    <w:abstractNumId w:val="23"/>
  </w:num>
  <w:num w:numId="19">
    <w:abstractNumId w:val="7"/>
  </w:num>
  <w:num w:numId="20">
    <w:abstractNumId w:val="9"/>
  </w:num>
  <w:num w:numId="21">
    <w:abstractNumId w:val="15"/>
  </w:num>
  <w:num w:numId="22">
    <w:abstractNumId w:val="21"/>
  </w:num>
  <w:num w:numId="23">
    <w:abstractNumId w:val="25"/>
  </w:num>
  <w:num w:numId="24">
    <w:abstractNumId w:val="31"/>
  </w:num>
  <w:num w:numId="25">
    <w:abstractNumId w:val="0"/>
  </w:num>
  <w:num w:numId="26">
    <w:abstractNumId w:val="19"/>
  </w:num>
  <w:num w:numId="27">
    <w:abstractNumId w:val="17"/>
  </w:num>
  <w:num w:numId="28">
    <w:abstractNumId w:val="35"/>
  </w:num>
  <w:num w:numId="29">
    <w:abstractNumId w:val="35"/>
  </w:num>
  <w:num w:numId="30">
    <w:abstractNumId w:val="33"/>
  </w:num>
  <w:num w:numId="31">
    <w:abstractNumId w:val="29"/>
  </w:num>
  <w:num w:numId="32">
    <w:abstractNumId w:val="14"/>
  </w:num>
  <w:num w:numId="33">
    <w:abstractNumId w:val="28"/>
  </w:num>
  <w:num w:numId="34">
    <w:abstractNumId w:val="30"/>
  </w:num>
  <w:num w:numId="35">
    <w:abstractNumId w:val="24"/>
  </w:num>
  <w:num w:numId="36">
    <w:abstractNumId w:val="22"/>
  </w:num>
  <w:num w:numId="37">
    <w:abstractNumId w:val="18"/>
  </w:num>
  <w:num w:numId="38">
    <w:abstractNumId w:val="11"/>
  </w:num>
  <w:num w:numId="39">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416"/>
    <w:rsid w:val="00000C51"/>
    <w:rsid w:val="00002F7A"/>
    <w:rsid w:val="000047DF"/>
    <w:rsid w:val="0000539E"/>
    <w:rsid w:val="00005D47"/>
    <w:rsid w:val="00006A8B"/>
    <w:rsid w:val="00013A4E"/>
    <w:rsid w:val="00015067"/>
    <w:rsid w:val="00022935"/>
    <w:rsid w:val="00027A75"/>
    <w:rsid w:val="000319C9"/>
    <w:rsid w:val="0003495C"/>
    <w:rsid w:val="00035B27"/>
    <w:rsid w:val="00041541"/>
    <w:rsid w:val="00052FDE"/>
    <w:rsid w:val="00057CB7"/>
    <w:rsid w:val="00060817"/>
    <w:rsid w:val="00066769"/>
    <w:rsid w:val="00075F7A"/>
    <w:rsid w:val="00076271"/>
    <w:rsid w:val="00081BF5"/>
    <w:rsid w:val="00085FF4"/>
    <w:rsid w:val="00091CD1"/>
    <w:rsid w:val="00094D7C"/>
    <w:rsid w:val="00095844"/>
    <w:rsid w:val="00096400"/>
    <w:rsid w:val="000A163F"/>
    <w:rsid w:val="000A2BA9"/>
    <w:rsid w:val="000A2E28"/>
    <w:rsid w:val="000B138F"/>
    <w:rsid w:val="000C1309"/>
    <w:rsid w:val="000C243A"/>
    <w:rsid w:val="000C73FA"/>
    <w:rsid w:val="000D1ADA"/>
    <w:rsid w:val="000D2528"/>
    <w:rsid w:val="000D3725"/>
    <w:rsid w:val="000D5363"/>
    <w:rsid w:val="000E3277"/>
    <w:rsid w:val="000E5889"/>
    <w:rsid w:val="000E5AE6"/>
    <w:rsid w:val="000E78CD"/>
    <w:rsid w:val="000F0BE3"/>
    <w:rsid w:val="000F12A9"/>
    <w:rsid w:val="000F575E"/>
    <w:rsid w:val="00100DC9"/>
    <w:rsid w:val="00101429"/>
    <w:rsid w:val="00107075"/>
    <w:rsid w:val="001076D9"/>
    <w:rsid w:val="0011133B"/>
    <w:rsid w:val="001135D1"/>
    <w:rsid w:val="0011694E"/>
    <w:rsid w:val="0011759E"/>
    <w:rsid w:val="00120F92"/>
    <w:rsid w:val="00124A35"/>
    <w:rsid w:val="001265E2"/>
    <w:rsid w:val="00131F18"/>
    <w:rsid w:val="00134138"/>
    <w:rsid w:val="00141025"/>
    <w:rsid w:val="00141FBD"/>
    <w:rsid w:val="00142629"/>
    <w:rsid w:val="00147921"/>
    <w:rsid w:val="00150BC7"/>
    <w:rsid w:val="00154A29"/>
    <w:rsid w:val="001558CA"/>
    <w:rsid w:val="00157246"/>
    <w:rsid w:val="0016127E"/>
    <w:rsid w:val="00166686"/>
    <w:rsid w:val="001768E8"/>
    <w:rsid w:val="00182123"/>
    <w:rsid w:val="00183508"/>
    <w:rsid w:val="0019239C"/>
    <w:rsid w:val="00196C1F"/>
    <w:rsid w:val="001A4A6A"/>
    <w:rsid w:val="001B6017"/>
    <w:rsid w:val="001C1D46"/>
    <w:rsid w:val="001C66E7"/>
    <w:rsid w:val="001C7441"/>
    <w:rsid w:val="001D6090"/>
    <w:rsid w:val="001D72E6"/>
    <w:rsid w:val="001E1618"/>
    <w:rsid w:val="001E6F2D"/>
    <w:rsid w:val="001F1E3B"/>
    <w:rsid w:val="002006D0"/>
    <w:rsid w:val="002007BC"/>
    <w:rsid w:val="00203C05"/>
    <w:rsid w:val="002109F4"/>
    <w:rsid w:val="00211E60"/>
    <w:rsid w:val="00217F60"/>
    <w:rsid w:val="00220359"/>
    <w:rsid w:val="00222DA1"/>
    <w:rsid w:val="00234227"/>
    <w:rsid w:val="002348D7"/>
    <w:rsid w:val="00235A9B"/>
    <w:rsid w:val="00236FA6"/>
    <w:rsid w:val="00241CC4"/>
    <w:rsid w:val="00242FFD"/>
    <w:rsid w:val="00244B89"/>
    <w:rsid w:val="0024588E"/>
    <w:rsid w:val="002533E5"/>
    <w:rsid w:val="00256C13"/>
    <w:rsid w:val="0026248F"/>
    <w:rsid w:val="00266EF0"/>
    <w:rsid w:val="00267A01"/>
    <w:rsid w:val="00270393"/>
    <w:rsid w:val="002770AE"/>
    <w:rsid w:val="002815FA"/>
    <w:rsid w:val="00285682"/>
    <w:rsid w:val="0029050E"/>
    <w:rsid w:val="00295C8D"/>
    <w:rsid w:val="002A4287"/>
    <w:rsid w:val="002B31EC"/>
    <w:rsid w:val="002B40AF"/>
    <w:rsid w:val="002B40FF"/>
    <w:rsid w:val="002C1986"/>
    <w:rsid w:val="002C27FF"/>
    <w:rsid w:val="002C506A"/>
    <w:rsid w:val="002D24B9"/>
    <w:rsid w:val="002D2666"/>
    <w:rsid w:val="002D493B"/>
    <w:rsid w:val="002D7E5F"/>
    <w:rsid w:val="002E0176"/>
    <w:rsid w:val="002E1620"/>
    <w:rsid w:val="002E6B07"/>
    <w:rsid w:val="002F4155"/>
    <w:rsid w:val="00304474"/>
    <w:rsid w:val="00305E63"/>
    <w:rsid w:val="003146D8"/>
    <w:rsid w:val="003172F9"/>
    <w:rsid w:val="003240DE"/>
    <w:rsid w:val="00332A6D"/>
    <w:rsid w:val="003361E0"/>
    <w:rsid w:val="003518AC"/>
    <w:rsid w:val="00356535"/>
    <w:rsid w:val="00376CF4"/>
    <w:rsid w:val="003772FC"/>
    <w:rsid w:val="0037782A"/>
    <w:rsid w:val="003821E6"/>
    <w:rsid w:val="00382C4D"/>
    <w:rsid w:val="0039371E"/>
    <w:rsid w:val="00394B2E"/>
    <w:rsid w:val="003957F9"/>
    <w:rsid w:val="003A719E"/>
    <w:rsid w:val="003B2DE5"/>
    <w:rsid w:val="003B3715"/>
    <w:rsid w:val="003B38A9"/>
    <w:rsid w:val="003B43C4"/>
    <w:rsid w:val="003B512D"/>
    <w:rsid w:val="003B5361"/>
    <w:rsid w:val="003C5FEA"/>
    <w:rsid w:val="003C63D4"/>
    <w:rsid w:val="003D04DD"/>
    <w:rsid w:val="003D6C13"/>
    <w:rsid w:val="003E1603"/>
    <w:rsid w:val="003E1F0C"/>
    <w:rsid w:val="003E3B52"/>
    <w:rsid w:val="0040127D"/>
    <w:rsid w:val="00406661"/>
    <w:rsid w:val="004075D2"/>
    <w:rsid w:val="00411B64"/>
    <w:rsid w:val="00416DE7"/>
    <w:rsid w:val="00425263"/>
    <w:rsid w:val="004269BB"/>
    <w:rsid w:val="00427BD1"/>
    <w:rsid w:val="0043130D"/>
    <w:rsid w:val="004314FA"/>
    <w:rsid w:val="00431AB2"/>
    <w:rsid w:val="004346DD"/>
    <w:rsid w:val="00435322"/>
    <w:rsid w:val="0044612B"/>
    <w:rsid w:val="00447210"/>
    <w:rsid w:val="004533DD"/>
    <w:rsid w:val="00456749"/>
    <w:rsid w:val="004609B8"/>
    <w:rsid w:val="00461D4D"/>
    <w:rsid w:val="00462502"/>
    <w:rsid w:val="00462C93"/>
    <w:rsid w:val="004710D0"/>
    <w:rsid w:val="004720F8"/>
    <w:rsid w:val="00480CC2"/>
    <w:rsid w:val="004813A7"/>
    <w:rsid w:val="004840FB"/>
    <w:rsid w:val="00486A0B"/>
    <w:rsid w:val="00493CBF"/>
    <w:rsid w:val="004A02F9"/>
    <w:rsid w:val="004B3BF2"/>
    <w:rsid w:val="004C135C"/>
    <w:rsid w:val="004C5156"/>
    <w:rsid w:val="004D138F"/>
    <w:rsid w:val="004E03E1"/>
    <w:rsid w:val="004E2D90"/>
    <w:rsid w:val="004F0C1D"/>
    <w:rsid w:val="004F3B9A"/>
    <w:rsid w:val="004F48A7"/>
    <w:rsid w:val="00502F86"/>
    <w:rsid w:val="0050300A"/>
    <w:rsid w:val="0050595C"/>
    <w:rsid w:val="00507B7E"/>
    <w:rsid w:val="00512E01"/>
    <w:rsid w:val="00534DE1"/>
    <w:rsid w:val="0054122A"/>
    <w:rsid w:val="005423BE"/>
    <w:rsid w:val="0054379C"/>
    <w:rsid w:val="00543B67"/>
    <w:rsid w:val="005440C7"/>
    <w:rsid w:val="0054539E"/>
    <w:rsid w:val="00546CBD"/>
    <w:rsid w:val="00547851"/>
    <w:rsid w:val="00550BF4"/>
    <w:rsid w:val="00554204"/>
    <w:rsid w:val="005544FE"/>
    <w:rsid w:val="00561021"/>
    <w:rsid w:val="00564CB1"/>
    <w:rsid w:val="00566586"/>
    <w:rsid w:val="0056689A"/>
    <w:rsid w:val="00575095"/>
    <w:rsid w:val="0057693E"/>
    <w:rsid w:val="00577416"/>
    <w:rsid w:val="00577676"/>
    <w:rsid w:val="00581280"/>
    <w:rsid w:val="00581CF1"/>
    <w:rsid w:val="00587F41"/>
    <w:rsid w:val="00587F43"/>
    <w:rsid w:val="005918BE"/>
    <w:rsid w:val="005933E2"/>
    <w:rsid w:val="005955AB"/>
    <w:rsid w:val="005B6C0D"/>
    <w:rsid w:val="005B6DE7"/>
    <w:rsid w:val="005B78D4"/>
    <w:rsid w:val="005C035D"/>
    <w:rsid w:val="005C11EC"/>
    <w:rsid w:val="005C226C"/>
    <w:rsid w:val="005C38C0"/>
    <w:rsid w:val="005C4AB0"/>
    <w:rsid w:val="005D35DC"/>
    <w:rsid w:val="005D5F1A"/>
    <w:rsid w:val="005E39D5"/>
    <w:rsid w:val="005E6737"/>
    <w:rsid w:val="005F29B2"/>
    <w:rsid w:val="006032E2"/>
    <w:rsid w:val="00604197"/>
    <w:rsid w:val="0060566B"/>
    <w:rsid w:val="00613190"/>
    <w:rsid w:val="00620913"/>
    <w:rsid w:val="00621E67"/>
    <w:rsid w:val="006233CE"/>
    <w:rsid w:val="00625A64"/>
    <w:rsid w:val="00633692"/>
    <w:rsid w:val="006409F4"/>
    <w:rsid w:val="00646469"/>
    <w:rsid w:val="0065165C"/>
    <w:rsid w:val="00654654"/>
    <w:rsid w:val="00662EEF"/>
    <w:rsid w:val="00676944"/>
    <w:rsid w:val="006813C3"/>
    <w:rsid w:val="00683795"/>
    <w:rsid w:val="0069013B"/>
    <w:rsid w:val="006912E8"/>
    <w:rsid w:val="006B0F4E"/>
    <w:rsid w:val="006B19A6"/>
    <w:rsid w:val="006B26D7"/>
    <w:rsid w:val="006C6C12"/>
    <w:rsid w:val="006D3CC8"/>
    <w:rsid w:val="006D3D31"/>
    <w:rsid w:val="006D5355"/>
    <w:rsid w:val="006E24B4"/>
    <w:rsid w:val="006E7444"/>
    <w:rsid w:val="006F18B5"/>
    <w:rsid w:val="006F2B09"/>
    <w:rsid w:val="0071075F"/>
    <w:rsid w:val="00712C73"/>
    <w:rsid w:val="00713AE4"/>
    <w:rsid w:val="0071656E"/>
    <w:rsid w:val="0072179E"/>
    <w:rsid w:val="00721D56"/>
    <w:rsid w:val="007270D0"/>
    <w:rsid w:val="00727827"/>
    <w:rsid w:val="007279D4"/>
    <w:rsid w:val="00727BA5"/>
    <w:rsid w:val="00736732"/>
    <w:rsid w:val="007402C6"/>
    <w:rsid w:val="00742AA0"/>
    <w:rsid w:val="00744ECA"/>
    <w:rsid w:val="007469BD"/>
    <w:rsid w:val="00746E75"/>
    <w:rsid w:val="00757343"/>
    <w:rsid w:val="0076138C"/>
    <w:rsid w:val="00764001"/>
    <w:rsid w:val="007663F2"/>
    <w:rsid w:val="00767E35"/>
    <w:rsid w:val="00772286"/>
    <w:rsid w:val="00781716"/>
    <w:rsid w:val="00785755"/>
    <w:rsid w:val="00786F65"/>
    <w:rsid w:val="00792A06"/>
    <w:rsid w:val="007942DB"/>
    <w:rsid w:val="007944D0"/>
    <w:rsid w:val="00794774"/>
    <w:rsid w:val="0079749D"/>
    <w:rsid w:val="007A0214"/>
    <w:rsid w:val="007A39B4"/>
    <w:rsid w:val="007B29A3"/>
    <w:rsid w:val="007B2AC9"/>
    <w:rsid w:val="007B3AB2"/>
    <w:rsid w:val="007B4F11"/>
    <w:rsid w:val="007B5661"/>
    <w:rsid w:val="007D0594"/>
    <w:rsid w:val="007D2ADB"/>
    <w:rsid w:val="007D3E13"/>
    <w:rsid w:val="007E156D"/>
    <w:rsid w:val="007E689A"/>
    <w:rsid w:val="007F7503"/>
    <w:rsid w:val="00801764"/>
    <w:rsid w:val="008026CC"/>
    <w:rsid w:val="00802815"/>
    <w:rsid w:val="00803C4D"/>
    <w:rsid w:val="008064DC"/>
    <w:rsid w:val="008106D6"/>
    <w:rsid w:val="00813556"/>
    <w:rsid w:val="008137B0"/>
    <w:rsid w:val="00815C84"/>
    <w:rsid w:val="00816BFA"/>
    <w:rsid w:val="00836114"/>
    <w:rsid w:val="008371D0"/>
    <w:rsid w:val="008379FD"/>
    <w:rsid w:val="008423DB"/>
    <w:rsid w:val="0084311C"/>
    <w:rsid w:val="00844D56"/>
    <w:rsid w:val="00856860"/>
    <w:rsid w:val="008577C9"/>
    <w:rsid w:val="008636A5"/>
    <w:rsid w:val="00864C6E"/>
    <w:rsid w:val="008653A1"/>
    <w:rsid w:val="00867D0F"/>
    <w:rsid w:val="008721BB"/>
    <w:rsid w:val="00875976"/>
    <w:rsid w:val="00877462"/>
    <w:rsid w:val="0088265B"/>
    <w:rsid w:val="00884F6C"/>
    <w:rsid w:val="00885A27"/>
    <w:rsid w:val="00886574"/>
    <w:rsid w:val="008902EA"/>
    <w:rsid w:val="0089066C"/>
    <w:rsid w:val="008926EF"/>
    <w:rsid w:val="00894DC3"/>
    <w:rsid w:val="00895E3F"/>
    <w:rsid w:val="00897C0B"/>
    <w:rsid w:val="00897E75"/>
    <w:rsid w:val="008A341A"/>
    <w:rsid w:val="008A44FB"/>
    <w:rsid w:val="008A4779"/>
    <w:rsid w:val="008B1830"/>
    <w:rsid w:val="008B1BC7"/>
    <w:rsid w:val="008B5EC6"/>
    <w:rsid w:val="008C359D"/>
    <w:rsid w:val="008D012A"/>
    <w:rsid w:val="008D58FD"/>
    <w:rsid w:val="008D6E4B"/>
    <w:rsid w:val="008D7FE2"/>
    <w:rsid w:val="008E3A80"/>
    <w:rsid w:val="008F19C7"/>
    <w:rsid w:val="008F1C82"/>
    <w:rsid w:val="00900471"/>
    <w:rsid w:val="00910254"/>
    <w:rsid w:val="00914184"/>
    <w:rsid w:val="0091538B"/>
    <w:rsid w:val="009321E6"/>
    <w:rsid w:val="009334A5"/>
    <w:rsid w:val="00946BE5"/>
    <w:rsid w:val="009565ED"/>
    <w:rsid w:val="009616AA"/>
    <w:rsid w:val="0096394B"/>
    <w:rsid w:val="00973203"/>
    <w:rsid w:val="0097689F"/>
    <w:rsid w:val="009808CB"/>
    <w:rsid w:val="0098639D"/>
    <w:rsid w:val="0099007F"/>
    <w:rsid w:val="00995E8C"/>
    <w:rsid w:val="009966D9"/>
    <w:rsid w:val="00996CAE"/>
    <w:rsid w:val="009A04FB"/>
    <w:rsid w:val="009A07D9"/>
    <w:rsid w:val="009A1C25"/>
    <w:rsid w:val="009A2163"/>
    <w:rsid w:val="009A2472"/>
    <w:rsid w:val="009A48A1"/>
    <w:rsid w:val="009B4163"/>
    <w:rsid w:val="009C057E"/>
    <w:rsid w:val="009C0FEC"/>
    <w:rsid w:val="009C68D0"/>
    <w:rsid w:val="009D028E"/>
    <w:rsid w:val="009D168D"/>
    <w:rsid w:val="009D67EB"/>
    <w:rsid w:val="009E14BE"/>
    <w:rsid w:val="009F2366"/>
    <w:rsid w:val="00A0458A"/>
    <w:rsid w:val="00A05605"/>
    <w:rsid w:val="00A07842"/>
    <w:rsid w:val="00A134BC"/>
    <w:rsid w:val="00A15BD7"/>
    <w:rsid w:val="00A1662B"/>
    <w:rsid w:val="00A16A46"/>
    <w:rsid w:val="00A25ABB"/>
    <w:rsid w:val="00A302E1"/>
    <w:rsid w:val="00A3246D"/>
    <w:rsid w:val="00A353AF"/>
    <w:rsid w:val="00A46DDD"/>
    <w:rsid w:val="00A46FE1"/>
    <w:rsid w:val="00A662E0"/>
    <w:rsid w:val="00A712AB"/>
    <w:rsid w:val="00A731F8"/>
    <w:rsid w:val="00A733AE"/>
    <w:rsid w:val="00A76AEF"/>
    <w:rsid w:val="00A80A95"/>
    <w:rsid w:val="00A94716"/>
    <w:rsid w:val="00A95822"/>
    <w:rsid w:val="00AA2D66"/>
    <w:rsid w:val="00AA316B"/>
    <w:rsid w:val="00AA3373"/>
    <w:rsid w:val="00AB195A"/>
    <w:rsid w:val="00AB2A70"/>
    <w:rsid w:val="00AB6845"/>
    <w:rsid w:val="00AD0A3E"/>
    <w:rsid w:val="00AD5504"/>
    <w:rsid w:val="00AE31BA"/>
    <w:rsid w:val="00AF1AAF"/>
    <w:rsid w:val="00AF1B6E"/>
    <w:rsid w:val="00AF3B56"/>
    <w:rsid w:val="00B05C4C"/>
    <w:rsid w:val="00B0660D"/>
    <w:rsid w:val="00B1073C"/>
    <w:rsid w:val="00B17502"/>
    <w:rsid w:val="00B2375D"/>
    <w:rsid w:val="00B23BDD"/>
    <w:rsid w:val="00B23DFF"/>
    <w:rsid w:val="00B260A4"/>
    <w:rsid w:val="00B30021"/>
    <w:rsid w:val="00B37AE9"/>
    <w:rsid w:val="00B37E0F"/>
    <w:rsid w:val="00B410D0"/>
    <w:rsid w:val="00B42CA9"/>
    <w:rsid w:val="00B434BE"/>
    <w:rsid w:val="00B4534B"/>
    <w:rsid w:val="00B456C0"/>
    <w:rsid w:val="00B6507B"/>
    <w:rsid w:val="00B66AA0"/>
    <w:rsid w:val="00B73587"/>
    <w:rsid w:val="00B77A5B"/>
    <w:rsid w:val="00B84AAD"/>
    <w:rsid w:val="00B854DD"/>
    <w:rsid w:val="00B87839"/>
    <w:rsid w:val="00B95BAD"/>
    <w:rsid w:val="00B95DEF"/>
    <w:rsid w:val="00B973FE"/>
    <w:rsid w:val="00BA3FF1"/>
    <w:rsid w:val="00BA431A"/>
    <w:rsid w:val="00BA580A"/>
    <w:rsid w:val="00BA607F"/>
    <w:rsid w:val="00BA62B7"/>
    <w:rsid w:val="00BB46F5"/>
    <w:rsid w:val="00BC2D50"/>
    <w:rsid w:val="00BC7AE2"/>
    <w:rsid w:val="00BD13C0"/>
    <w:rsid w:val="00BD50C9"/>
    <w:rsid w:val="00BD5BFB"/>
    <w:rsid w:val="00BD6D34"/>
    <w:rsid w:val="00BD74CF"/>
    <w:rsid w:val="00BD784F"/>
    <w:rsid w:val="00BE617D"/>
    <w:rsid w:val="00BE7362"/>
    <w:rsid w:val="00BF51FF"/>
    <w:rsid w:val="00BF7F2E"/>
    <w:rsid w:val="00C0566D"/>
    <w:rsid w:val="00C10118"/>
    <w:rsid w:val="00C22C8A"/>
    <w:rsid w:val="00C264DB"/>
    <w:rsid w:val="00C3063E"/>
    <w:rsid w:val="00C454B8"/>
    <w:rsid w:val="00C50552"/>
    <w:rsid w:val="00C50EA6"/>
    <w:rsid w:val="00C53A10"/>
    <w:rsid w:val="00C64118"/>
    <w:rsid w:val="00C67244"/>
    <w:rsid w:val="00C71EAC"/>
    <w:rsid w:val="00C71FB5"/>
    <w:rsid w:val="00C7263E"/>
    <w:rsid w:val="00C900A1"/>
    <w:rsid w:val="00C90C6B"/>
    <w:rsid w:val="00C90FC2"/>
    <w:rsid w:val="00C9186E"/>
    <w:rsid w:val="00C9355B"/>
    <w:rsid w:val="00CA3DD6"/>
    <w:rsid w:val="00CA5BC7"/>
    <w:rsid w:val="00CA672C"/>
    <w:rsid w:val="00CA6AFB"/>
    <w:rsid w:val="00CB3D4C"/>
    <w:rsid w:val="00CB4A7D"/>
    <w:rsid w:val="00CB4FC0"/>
    <w:rsid w:val="00CC1BB9"/>
    <w:rsid w:val="00CC5AAC"/>
    <w:rsid w:val="00CD04D7"/>
    <w:rsid w:val="00CD05CD"/>
    <w:rsid w:val="00CD1B70"/>
    <w:rsid w:val="00CD7C23"/>
    <w:rsid w:val="00CE307D"/>
    <w:rsid w:val="00CE5DF0"/>
    <w:rsid w:val="00CE7960"/>
    <w:rsid w:val="00CF10B7"/>
    <w:rsid w:val="00CF22FB"/>
    <w:rsid w:val="00CF3979"/>
    <w:rsid w:val="00CF3A7E"/>
    <w:rsid w:val="00CF4404"/>
    <w:rsid w:val="00CF51BD"/>
    <w:rsid w:val="00CF772B"/>
    <w:rsid w:val="00CF7791"/>
    <w:rsid w:val="00CF79F1"/>
    <w:rsid w:val="00D00240"/>
    <w:rsid w:val="00D10B1B"/>
    <w:rsid w:val="00D16029"/>
    <w:rsid w:val="00D21E23"/>
    <w:rsid w:val="00D229E7"/>
    <w:rsid w:val="00D26845"/>
    <w:rsid w:val="00D27AA6"/>
    <w:rsid w:val="00D3375F"/>
    <w:rsid w:val="00D40EC0"/>
    <w:rsid w:val="00D47D58"/>
    <w:rsid w:val="00D50175"/>
    <w:rsid w:val="00D558AC"/>
    <w:rsid w:val="00D60269"/>
    <w:rsid w:val="00D62E94"/>
    <w:rsid w:val="00D645B0"/>
    <w:rsid w:val="00D64A87"/>
    <w:rsid w:val="00D64C9B"/>
    <w:rsid w:val="00D6630F"/>
    <w:rsid w:val="00D70566"/>
    <w:rsid w:val="00D71CFC"/>
    <w:rsid w:val="00D7290A"/>
    <w:rsid w:val="00D82B85"/>
    <w:rsid w:val="00D90ED2"/>
    <w:rsid w:val="00D91FE7"/>
    <w:rsid w:val="00D94FED"/>
    <w:rsid w:val="00D95F84"/>
    <w:rsid w:val="00D97FC5"/>
    <w:rsid w:val="00DA7121"/>
    <w:rsid w:val="00DB4D51"/>
    <w:rsid w:val="00DB6EF7"/>
    <w:rsid w:val="00DC754D"/>
    <w:rsid w:val="00DD1332"/>
    <w:rsid w:val="00DD1DD7"/>
    <w:rsid w:val="00DD1ED8"/>
    <w:rsid w:val="00DD3A8B"/>
    <w:rsid w:val="00DD486E"/>
    <w:rsid w:val="00DE090B"/>
    <w:rsid w:val="00DE0EE9"/>
    <w:rsid w:val="00DE50CC"/>
    <w:rsid w:val="00DE573E"/>
    <w:rsid w:val="00DF51CD"/>
    <w:rsid w:val="00DF5F9B"/>
    <w:rsid w:val="00DF6758"/>
    <w:rsid w:val="00E109A5"/>
    <w:rsid w:val="00E10FFA"/>
    <w:rsid w:val="00E11770"/>
    <w:rsid w:val="00E1736E"/>
    <w:rsid w:val="00E2052C"/>
    <w:rsid w:val="00E30A9C"/>
    <w:rsid w:val="00E34F85"/>
    <w:rsid w:val="00E35649"/>
    <w:rsid w:val="00E36E33"/>
    <w:rsid w:val="00E406B8"/>
    <w:rsid w:val="00E425DE"/>
    <w:rsid w:val="00E5328A"/>
    <w:rsid w:val="00E5336F"/>
    <w:rsid w:val="00E550FE"/>
    <w:rsid w:val="00E6716E"/>
    <w:rsid w:val="00E67B5E"/>
    <w:rsid w:val="00E73F14"/>
    <w:rsid w:val="00E743AC"/>
    <w:rsid w:val="00E74678"/>
    <w:rsid w:val="00E85FFE"/>
    <w:rsid w:val="00E95AD2"/>
    <w:rsid w:val="00E96D1D"/>
    <w:rsid w:val="00E979D8"/>
    <w:rsid w:val="00EA1BE4"/>
    <w:rsid w:val="00EA5E76"/>
    <w:rsid w:val="00EA6BDF"/>
    <w:rsid w:val="00EA7832"/>
    <w:rsid w:val="00EB5BFA"/>
    <w:rsid w:val="00EC0DA1"/>
    <w:rsid w:val="00EC39EE"/>
    <w:rsid w:val="00EC7B9B"/>
    <w:rsid w:val="00ED2927"/>
    <w:rsid w:val="00EE7271"/>
    <w:rsid w:val="00F0648F"/>
    <w:rsid w:val="00F10093"/>
    <w:rsid w:val="00F11142"/>
    <w:rsid w:val="00F172D4"/>
    <w:rsid w:val="00F21638"/>
    <w:rsid w:val="00F30449"/>
    <w:rsid w:val="00F33B60"/>
    <w:rsid w:val="00F36A45"/>
    <w:rsid w:val="00F421F2"/>
    <w:rsid w:val="00F461C6"/>
    <w:rsid w:val="00F51FD3"/>
    <w:rsid w:val="00F52B3C"/>
    <w:rsid w:val="00F55165"/>
    <w:rsid w:val="00F613A0"/>
    <w:rsid w:val="00F61879"/>
    <w:rsid w:val="00F62B6A"/>
    <w:rsid w:val="00F63CD4"/>
    <w:rsid w:val="00F65BC8"/>
    <w:rsid w:val="00F7420C"/>
    <w:rsid w:val="00F80813"/>
    <w:rsid w:val="00F842DF"/>
    <w:rsid w:val="00F8785A"/>
    <w:rsid w:val="00F879E4"/>
    <w:rsid w:val="00FB1EF9"/>
    <w:rsid w:val="00FB5255"/>
    <w:rsid w:val="00FB532A"/>
    <w:rsid w:val="00FB6EC1"/>
    <w:rsid w:val="00FC41B9"/>
    <w:rsid w:val="00FC59C4"/>
    <w:rsid w:val="00FC5C67"/>
    <w:rsid w:val="00FD2C03"/>
    <w:rsid w:val="00FD6963"/>
    <w:rsid w:val="00FE383A"/>
    <w:rsid w:val="00FE79DF"/>
    <w:rsid w:val="00FF4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0A2BA9"/>
    <w:pPr>
      <w:keepNext/>
      <w:numPr>
        <w:numId w:val="1"/>
      </w:numPr>
      <w:spacing w:after="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BA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
    <w:rPr>
      <w:rFonts w:ascii="Arial" w:eastAsia="Times New Roman" w:hAnsi="Arial" w:cs="Arial"/>
      <w:i/>
      <w:iCs/>
      <w:color w:val="0000FF"/>
      <w:sz w:val="24"/>
      <w:szCs w:val="24"/>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line="276" w:lineRule="auto"/>
      <w:outlineLvl w:val="9"/>
    </w:pPr>
    <w:rPr>
      <w:b w:val="0"/>
      <w:bCs/>
      <w:szCs w:val="28"/>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40"/>
  </w:style>
  <w:style w:type="paragraph" w:styleId="Heading1">
    <w:name w:val="heading 1"/>
    <w:basedOn w:val="Normal"/>
    <w:next w:val="Normal"/>
    <w:link w:val="Heading1Char"/>
    <w:autoRedefine/>
    <w:qFormat/>
    <w:rsid w:val="000A2BA9"/>
    <w:pPr>
      <w:keepNext/>
      <w:numPr>
        <w:numId w:val="1"/>
      </w:numPr>
      <w:spacing w:after="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nhideWhenUsed/>
    <w:qFormat/>
    <w:rsid w:val="00D00240"/>
    <w:pPr>
      <w:keepNext/>
      <w:keepLines/>
      <w:numPr>
        <w:ilvl w:val="1"/>
        <w:numId w:val="2"/>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nhideWhenUsed/>
    <w:qFormat/>
    <w:rsid w:val="006D5355"/>
    <w:pPr>
      <w:keepNext/>
      <w:keepLines/>
      <w:numPr>
        <w:ilvl w:val="2"/>
        <w:numId w:val="2"/>
      </w:numPr>
      <w:spacing w:before="40" w:after="0"/>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uiPriority w:val="9"/>
    <w:unhideWhenUsed/>
    <w:qFormat/>
    <w:rsid w:val="00D0024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0240"/>
    <w:pPr>
      <w:keepNext/>
      <w:keepLines/>
      <w:numPr>
        <w:ilvl w:val="4"/>
        <w:numId w:val="2"/>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D00240"/>
    <w:pPr>
      <w:keepNext/>
      <w:keepLines/>
      <w:numPr>
        <w:ilvl w:val="5"/>
        <w:numId w:val="2"/>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qFormat/>
    <w:rsid w:val="00D00240"/>
    <w:pPr>
      <w:keepNext/>
      <w:numPr>
        <w:ilvl w:val="6"/>
        <w:numId w:val="2"/>
      </w:numPr>
      <w:autoSpaceDE w:val="0"/>
      <w:autoSpaceDN w:val="0"/>
      <w:adjustRightInd w:val="0"/>
      <w:spacing w:after="0" w:line="240" w:lineRule="auto"/>
      <w:jc w:val="center"/>
      <w:outlineLvl w:val="6"/>
    </w:pPr>
    <w:rPr>
      <w:rFonts w:ascii="TimesNewRoman,Bold" w:eastAsia="Times New Roman" w:hAnsi="TimesNewRoman,Bold" w:cs="Times New Roman"/>
      <w:b/>
      <w:bCs/>
      <w:sz w:val="24"/>
      <w:szCs w:val="24"/>
    </w:rPr>
  </w:style>
  <w:style w:type="paragraph" w:styleId="Heading8">
    <w:name w:val="heading 8"/>
    <w:basedOn w:val="Normal"/>
    <w:next w:val="Normal"/>
    <w:link w:val="Heading8Char"/>
    <w:uiPriority w:val="9"/>
    <w:semiHidden/>
    <w:unhideWhenUsed/>
    <w:qFormat/>
    <w:rsid w:val="00D00240"/>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240"/>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BA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D00240"/>
    <w:rPr>
      <w:rFonts w:ascii="Times New Roman" w:eastAsiaTheme="majorEastAsia" w:hAnsi="Times New Roman" w:cstheme="majorBidi"/>
      <w:b/>
      <w:sz w:val="28"/>
      <w:szCs w:val="26"/>
    </w:rPr>
  </w:style>
  <w:style w:type="character" w:customStyle="1" w:styleId="Heading3Char">
    <w:name w:val="Heading 3 Char"/>
    <w:basedOn w:val="DefaultParagraphFont"/>
    <w:link w:val="Heading3"/>
    <w:rsid w:val="006D53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002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024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D0024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rsid w:val="00D00240"/>
    <w:rPr>
      <w:rFonts w:ascii="TimesNewRoman,Bold" w:eastAsia="Times New Roman" w:hAnsi="TimesNewRoman,Bold" w:cs="Times New Roman"/>
      <w:b/>
      <w:bCs/>
      <w:sz w:val="24"/>
      <w:szCs w:val="24"/>
    </w:rPr>
  </w:style>
  <w:style w:type="character" w:customStyle="1" w:styleId="Heading8Char">
    <w:name w:val="Heading 8 Char"/>
    <w:basedOn w:val="DefaultParagraphFont"/>
    <w:link w:val="Heading8"/>
    <w:uiPriority w:val="9"/>
    <w:semiHidden/>
    <w:rsid w:val="00D002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024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D00240"/>
    <w:rPr>
      <w:b/>
      <w:bCs/>
    </w:rPr>
  </w:style>
  <w:style w:type="paragraph" w:styleId="BodyTextIndent2">
    <w:name w:val="Body Text Indent 2"/>
    <w:basedOn w:val="Normal"/>
    <w:link w:val="BodyTextIndent2Char"/>
    <w:rsid w:val="00D00240"/>
    <w:pPr>
      <w:spacing w:after="0" w:line="240" w:lineRule="auto"/>
      <w:ind w:left="720"/>
    </w:pPr>
    <w:rPr>
      <w:rFonts w:ascii="Arial" w:eastAsia="Times New Roman" w:hAnsi="Arial" w:cs="Arial"/>
      <w:i/>
      <w:iCs/>
      <w:color w:val="0000FF"/>
      <w:sz w:val="20"/>
      <w:szCs w:val="24"/>
    </w:rPr>
  </w:style>
  <w:style w:type="character" w:customStyle="1" w:styleId="BodyTextIndent2Char">
    <w:name w:val="Body Text Indent 2 Char"/>
    <w:basedOn w:val="DefaultParagraphFont"/>
    <w:link w:val="BodyTextIndent2"/>
    <w:rsid w:val="00D00240"/>
    <w:rPr>
      <w:rFonts w:ascii="Arial" w:eastAsia="Times New Roman" w:hAnsi="Arial" w:cs="Arial"/>
      <w:i/>
      <w:iCs/>
      <w:color w:val="0000FF"/>
      <w:sz w:val="20"/>
      <w:szCs w:val="24"/>
    </w:rPr>
  </w:style>
  <w:style w:type="paragraph" w:customStyle="1" w:styleId="InfoBlue">
    <w:name w:val="InfoBlue"/>
    <w:basedOn w:val="Normal"/>
    <w:next w:val="BodyText"/>
    <w:autoRedefine/>
    <w:rsid w:val="006F2B09"/>
    <w:pPr>
      <w:widowControl w:val="0"/>
      <w:spacing w:before="180" w:after="120" w:line="276" w:lineRule="auto"/>
      <w:jc w:val="both"/>
    </w:pPr>
    <w:rPr>
      <w:rFonts w:ascii="Arial" w:eastAsia="Times New Roman" w:hAnsi="Arial" w:cs="Arial"/>
      <w:i/>
      <w:iCs/>
      <w:color w:val="0000FF"/>
      <w:sz w:val="24"/>
      <w:szCs w:val="24"/>
    </w:rPr>
  </w:style>
  <w:style w:type="paragraph" w:customStyle="1" w:styleId="Default">
    <w:name w:val="Default"/>
    <w:rsid w:val="00D00240"/>
    <w:pPr>
      <w:autoSpaceDE w:val="0"/>
      <w:autoSpaceDN w:val="0"/>
      <w:adjustRightInd w:val="0"/>
      <w:spacing w:after="0" w:line="240" w:lineRule="auto"/>
    </w:pPr>
    <w:rPr>
      <w:rFonts w:ascii="Arial,Bold" w:eastAsia="Times New Roman" w:hAnsi="Arial,Bold" w:cs="Times New Roman"/>
      <w:sz w:val="20"/>
      <w:szCs w:val="20"/>
    </w:rPr>
  </w:style>
  <w:style w:type="character" w:customStyle="1" w:styleId="aaheader2">
    <w:name w:val="aaheader2"/>
    <w:rsid w:val="00D00240"/>
    <w:rPr>
      <w:b/>
      <w:bCs/>
      <w:sz w:val="28"/>
      <w:szCs w:val="28"/>
    </w:rPr>
  </w:style>
  <w:style w:type="paragraph" w:styleId="BodyText">
    <w:name w:val="Body Text"/>
    <w:basedOn w:val="Normal"/>
    <w:link w:val="BodyTextChar"/>
    <w:uiPriority w:val="99"/>
    <w:semiHidden/>
    <w:unhideWhenUsed/>
    <w:rsid w:val="00D0024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00240"/>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00240"/>
    <w:pPr>
      <w:spacing w:before="480" w:line="276" w:lineRule="auto"/>
      <w:outlineLvl w:val="9"/>
    </w:pPr>
    <w:rPr>
      <w:b w:val="0"/>
      <w:bCs/>
      <w:szCs w:val="28"/>
    </w:rPr>
  </w:style>
  <w:style w:type="paragraph" w:styleId="TOC2">
    <w:name w:val="toc 2"/>
    <w:basedOn w:val="Normal"/>
    <w:next w:val="Normal"/>
    <w:autoRedefine/>
    <w:uiPriority w:val="39"/>
    <w:unhideWhenUsed/>
    <w:qFormat/>
    <w:rsid w:val="00654654"/>
    <w:pPr>
      <w:tabs>
        <w:tab w:val="left" w:pos="720"/>
        <w:tab w:val="right" w:leader="dot" w:pos="9350"/>
      </w:tabs>
      <w:spacing w:after="0" w:line="240" w:lineRule="auto"/>
      <w:ind w:left="240"/>
    </w:pPr>
    <w:rPr>
      <w:rFonts w:ascii="Times New Roman" w:eastAsia="Times New Roman" w:hAnsi="Times New Roman" w:cstheme="minorHAnsi"/>
      <w:smallCaps/>
      <w:noProof/>
      <w:sz w:val="20"/>
      <w:szCs w:val="20"/>
    </w:rPr>
  </w:style>
  <w:style w:type="paragraph" w:styleId="TOC1">
    <w:name w:val="toc 1"/>
    <w:basedOn w:val="Normal"/>
    <w:next w:val="Normal"/>
    <w:autoRedefine/>
    <w:uiPriority w:val="39"/>
    <w:unhideWhenUsed/>
    <w:qFormat/>
    <w:rsid w:val="00431AB2"/>
    <w:pPr>
      <w:tabs>
        <w:tab w:val="left" w:pos="480"/>
        <w:tab w:val="right" w:leader="dot" w:pos="9350"/>
      </w:tabs>
      <w:spacing w:before="120" w:after="120" w:line="240" w:lineRule="auto"/>
    </w:pPr>
    <w:rPr>
      <w:rFonts w:eastAsia="Times New Roman" w:cstheme="minorHAnsi"/>
      <w:b/>
      <w:bCs/>
      <w:caps/>
      <w:sz w:val="20"/>
      <w:szCs w:val="20"/>
    </w:rPr>
  </w:style>
  <w:style w:type="paragraph" w:styleId="TOC3">
    <w:name w:val="toc 3"/>
    <w:basedOn w:val="Normal"/>
    <w:next w:val="Normal"/>
    <w:autoRedefine/>
    <w:uiPriority w:val="39"/>
    <w:unhideWhenUsed/>
    <w:qFormat/>
    <w:rsid w:val="003E3B52"/>
    <w:pPr>
      <w:spacing w:after="0" w:line="240" w:lineRule="auto"/>
      <w:ind w:left="480"/>
    </w:pPr>
    <w:rPr>
      <w:rFonts w:ascii="Times New Roman" w:eastAsia="Times New Roman" w:hAnsi="Times New Roman" w:cstheme="minorHAnsi"/>
      <w:i/>
      <w:iCs/>
      <w:sz w:val="20"/>
      <w:szCs w:val="20"/>
    </w:rPr>
  </w:style>
  <w:style w:type="paragraph" w:styleId="BalloonText">
    <w:name w:val="Balloon Text"/>
    <w:basedOn w:val="Normal"/>
    <w:link w:val="BalloonTextChar"/>
    <w:uiPriority w:val="99"/>
    <w:semiHidden/>
    <w:unhideWhenUsed/>
    <w:rsid w:val="00D0024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D00240"/>
    <w:rPr>
      <w:rFonts w:ascii="Tahoma" w:eastAsia="Times New Roman" w:hAnsi="Tahoma" w:cs="Tahoma"/>
      <w:sz w:val="16"/>
      <w:szCs w:val="16"/>
    </w:rPr>
  </w:style>
  <w:style w:type="character" w:styleId="Hyperlink">
    <w:name w:val="Hyperlink"/>
    <w:basedOn w:val="DefaultParagraphFont"/>
    <w:uiPriority w:val="99"/>
    <w:unhideWhenUsed/>
    <w:rsid w:val="00D00240"/>
    <w:rPr>
      <w:color w:val="0563C1" w:themeColor="hyperlink"/>
      <w:u w:val="single"/>
    </w:rPr>
  </w:style>
  <w:style w:type="paragraph" w:styleId="Header">
    <w:name w:val="header"/>
    <w:basedOn w:val="Normal"/>
    <w:link w:val="Head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00240"/>
    <w:rPr>
      <w:rFonts w:ascii="Times New Roman" w:eastAsia="Times New Roman" w:hAnsi="Times New Roman" w:cs="Times New Roman"/>
      <w:sz w:val="24"/>
      <w:szCs w:val="24"/>
    </w:rPr>
  </w:style>
  <w:style w:type="paragraph" w:styleId="Footer">
    <w:name w:val="footer"/>
    <w:basedOn w:val="Normal"/>
    <w:link w:val="FooterChar"/>
    <w:uiPriority w:val="99"/>
    <w:rsid w:val="00D0024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00240"/>
    <w:rPr>
      <w:rFonts w:ascii="Times New Roman" w:eastAsia="Times New Roman" w:hAnsi="Times New Roman" w:cs="Times New Roman"/>
      <w:sz w:val="24"/>
      <w:szCs w:val="24"/>
    </w:rPr>
  </w:style>
  <w:style w:type="paragraph" w:styleId="Title">
    <w:name w:val="Title"/>
    <w:basedOn w:val="Normal"/>
    <w:link w:val="TitleChar"/>
    <w:qFormat/>
    <w:rsid w:val="00D00240"/>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D00240"/>
    <w:rPr>
      <w:rFonts w:ascii="Arial" w:eastAsia="Times New Roman" w:hAnsi="Arial" w:cs="Times New Roman"/>
      <w:sz w:val="24"/>
      <w:szCs w:val="20"/>
    </w:rPr>
  </w:style>
  <w:style w:type="character" w:styleId="PageNumber">
    <w:name w:val="page number"/>
    <w:basedOn w:val="DefaultParagraphFont"/>
    <w:rsid w:val="00D00240"/>
  </w:style>
  <w:style w:type="paragraph" w:customStyle="1" w:styleId="TitleCover">
    <w:name w:val="Title Cover"/>
    <w:basedOn w:val="Normal"/>
    <w:next w:val="Normal"/>
    <w:rsid w:val="00D00240"/>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rPr>
  </w:style>
  <w:style w:type="paragraph" w:customStyle="1" w:styleId="StyleSubtitleCover2TopNoborder">
    <w:name w:val="Style Subtitle Cover2 + Top: (No border)"/>
    <w:basedOn w:val="Normal"/>
    <w:rsid w:val="00D00240"/>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tabletxt">
    <w:name w:val="tabletxt"/>
    <w:basedOn w:val="Normal"/>
    <w:rsid w:val="00D00240"/>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D00240"/>
    <w:pPr>
      <w:keepLines/>
      <w:widowControl w:val="0"/>
      <w:spacing w:after="0" w:line="240" w:lineRule="atLeast"/>
    </w:pPr>
    <w:rPr>
      <w:rFonts w:ascii="Arial" w:eastAsia="Times New Roman" w:hAnsi="Arial" w:cs="Times New Roman"/>
      <w:sz w:val="20"/>
      <w:szCs w:val="20"/>
    </w:rPr>
  </w:style>
  <w:style w:type="paragraph" w:styleId="BodyText3">
    <w:name w:val="Body Text 3"/>
    <w:basedOn w:val="Normal"/>
    <w:link w:val="BodyText3Char"/>
    <w:uiPriority w:val="99"/>
    <w:semiHidden/>
    <w:unhideWhenUsed/>
    <w:rsid w:val="00D0024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00240"/>
    <w:rPr>
      <w:rFonts w:ascii="Times New Roman" w:eastAsia="Times New Roman" w:hAnsi="Times New Roman" w:cs="Times New Roman"/>
      <w:sz w:val="16"/>
      <w:szCs w:val="16"/>
    </w:rPr>
  </w:style>
  <w:style w:type="paragraph" w:customStyle="1" w:styleId="ReferenceList">
    <w:name w:val="ReferenceList"/>
    <w:rsid w:val="00D00240"/>
    <w:pPr>
      <w:tabs>
        <w:tab w:val="num" w:pos="720"/>
      </w:tabs>
      <w:spacing w:before="120" w:after="120" w:line="240" w:lineRule="auto"/>
      <w:ind w:left="720" w:hanging="360"/>
    </w:pPr>
    <w:rPr>
      <w:rFonts w:ascii="Arial" w:eastAsia="Times New Roman" w:hAnsi="Arial" w:cs="Times New Roman"/>
      <w:sz w:val="24"/>
      <w:szCs w:val="20"/>
    </w:rPr>
  </w:style>
  <w:style w:type="paragraph" w:customStyle="1" w:styleId="Appendix">
    <w:name w:val="Appendix"/>
    <w:basedOn w:val="Normal"/>
    <w:rsid w:val="00D00240"/>
    <w:pPr>
      <w:spacing w:before="60" w:after="60" w:line="240" w:lineRule="auto"/>
      <w:jc w:val="both"/>
    </w:pPr>
    <w:rPr>
      <w:rFonts w:ascii="Times New Roman" w:eastAsia="Times New Roman" w:hAnsi="Times New Roman" w:cs="Times New Roman"/>
      <w:b/>
      <w:sz w:val="28"/>
      <w:szCs w:val="28"/>
    </w:rPr>
  </w:style>
  <w:style w:type="table" w:styleId="TableGrid">
    <w:name w:val="Table Grid"/>
    <w:basedOn w:val="TableNormal"/>
    <w:uiPriority w:val="59"/>
    <w:rsid w:val="00D00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s">
    <w:name w:val="Instructions"/>
    <w:basedOn w:val="Normal"/>
    <w:autoRedefine/>
    <w:rsid w:val="00D00240"/>
    <w:pPr>
      <w:shd w:val="clear" w:color="auto" w:fill="FFFFFF"/>
      <w:spacing w:after="0" w:line="240" w:lineRule="auto"/>
    </w:pPr>
    <w:rPr>
      <w:rFonts w:ascii="Times New Roman" w:eastAsia="Times New Roman" w:hAnsi="Times New Roman" w:cs="Times New Roman"/>
      <w:i/>
      <w:color w:val="0000FF"/>
      <w:sz w:val="24"/>
      <w:szCs w:val="20"/>
    </w:rPr>
  </w:style>
  <w:style w:type="paragraph" w:styleId="ListParagraph">
    <w:name w:val="List Paragraph"/>
    <w:basedOn w:val="Normal"/>
    <w:uiPriority w:val="34"/>
    <w:qFormat/>
    <w:rsid w:val="00D00240"/>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 0/0"/>
    <w:basedOn w:val="Normal"/>
    <w:rsid w:val="00D00240"/>
    <w:pPr>
      <w:spacing w:after="0" w:line="300" w:lineRule="exact"/>
    </w:pPr>
    <w:rPr>
      <w:rFonts w:ascii="Arial" w:eastAsia="Times New Roman" w:hAnsi="Arial" w:cs="Times New Roman"/>
      <w:sz w:val="20"/>
      <w:szCs w:val="24"/>
    </w:rPr>
  </w:style>
  <w:style w:type="paragraph" w:customStyle="1" w:styleId="TableText0">
    <w:name w:val="Table Text"/>
    <w:basedOn w:val="Normal"/>
    <w:rsid w:val="00D00240"/>
    <w:pPr>
      <w:spacing w:after="0" w:line="220" w:lineRule="exact"/>
    </w:pPr>
    <w:rPr>
      <w:rFonts w:ascii="Arial" w:eastAsia="Times New Roman" w:hAnsi="Arial" w:cs="Times New Roman"/>
      <w:sz w:val="18"/>
      <w:szCs w:val="24"/>
    </w:rPr>
  </w:style>
  <w:style w:type="paragraph" w:styleId="TOC4">
    <w:name w:val="toc 4"/>
    <w:basedOn w:val="Normal"/>
    <w:next w:val="Normal"/>
    <w:autoRedefine/>
    <w:uiPriority w:val="39"/>
    <w:unhideWhenUsed/>
    <w:rsid w:val="00D00240"/>
    <w:pPr>
      <w:spacing w:after="0" w:line="240" w:lineRule="auto"/>
      <w:ind w:left="720"/>
    </w:pPr>
    <w:rPr>
      <w:rFonts w:eastAsia="Times New Roman" w:cstheme="minorHAnsi"/>
      <w:sz w:val="18"/>
      <w:szCs w:val="18"/>
    </w:rPr>
  </w:style>
  <w:style w:type="paragraph" w:styleId="TOC5">
    <w:name w:val="toc 5"/>
    <w:basedOn w:val="Normal"/>
    <w:next w:val="Normal"/>
    <w:autoRedefine/>
    <w:uiPriority w:val="39"/>
    <w:unhideWhenUsed/>
    <w:rsid w:val="00D00240"/>
    <w:pPr>
      <w:spacing w:after="0" w:line="240" w:lineRule="auto"/>
      <w:ind w:left="960"/>
    </w:pPr>
    <w:rPr>
      <w:rFonts w:eastAsia="Times New Roman" w:cstheme="minorHAnsi"/>
      <w:sz w:val="18"/>
      <w:szCs w:val="18"/>
    </w:rPr>
  </w:style>
  <w:style w:type="paragraph" w:styleId="TOC6">
    <w:name w:val="toc 6"/>
    <w:basedOn w:val="Normal"/>
    <w:next w:val="Normal"/>
    <w:autoRedefine/>
    <w:uiPriority w:val="39"/>
    <w:unhideWhenUsed/>
    <w:rsid w:val="00D00240"/>
    <w:pPr>
      <w:spacing w:after="0" w:line="240" w:lineRule="auto"/>
      <w:ind w:left="1200"/>
    </w:pPr>
    <w:rPr>
      <w:rFonts w:eastAsia="Times New Roman" w:cstheme="minorHAnsi"/>
      <w:sz w:val="18"/>
      <w:szCs w:val="18"/>
    </w:rPr>
  </w:style>
  <w:style w:type="paragraph" w:styleId="TOC7">
    <w:name w:val="toc 7"/>
    <w:basedOn w:val="Normal"/>
    <w:next w:val="Normal"/>
    <w:autoRedefine/>
    <w:uiPriority w:val="39"/>
    <w:unhideWhenUsed/>
    <w:rsid w:val="00D00240"/>
    <w:pPr>
      <w:spacing w:after="0" w:line="240" w:lineRule="auto"/>
      <w:ind w:left="1440"/>
    </w:pPr>
    <w:rPr>
      <w:rFonts w:eastAsia="Times New Roman" w:cstheme="minorHAnsi"/>
      <w:sz w:val="18"/>
      <w:szCs w:val="18"/>
    </w:rPr>
  </w:style>
  <w:style w:type="paragraph" w:styleId="TOC8">
    <w:name w:val="toc 8"/>
    <w:basedOn w:val="Normal"/>
    <w:next w:val="Normal"/>
    <w:autoRedefine/>
    <w:uiPriority w:val="39"/>
    <w:unhideWhenUsed/>
    <w:rsid w:val="00D00240"/>
    <w:pPr>
      <w:spacing w:after="0" w:line="240" w:lineRule="auto"/>
      <w:ind w:left="1680"/>
    </w:pPr>
    <w:rPr>
      <w:rFonts w:eastAsia="Times New Roman" w:cstheme="minorHAnsi"/>
      <w:sz w:val="18"/>
      <w:szCs w:val="18"/>
    </w:rPr>
  </w:style>
  <w:style w:type="paragraph" w:styleId="TOC9">
    <w:name w:val="toc 9"/>
    <w:basedOn w:val="Normal"/>
    <w:next w:val="Normal"/>
    <w:autoRedefine/>
    <w:uiPriority w:val="39"/>
    <w:unhideWhenUsed/>
    <w:rsid w:val="00D00240"/>
    <w:pPr>
      <w:spacing w:after="0" w:line="240" w:lineRule="auto"/>
      <w:ind w:left="1920"/>
    </w:pPr>
    <w:rPr>
      <w:rFonts w:eastAsia="Times New Roman" w:cstheme="minorHAnsi"/>
      <w:sz w:val="18"/>
      <w:szCs w:val="18"/>
    </w:rPr>
  </w:style>
  <w:style w:type="paragraph" w:styleId="Revision">
    <w:name w:val="Revision"/>
    <w:hidden/>
    <w:uiPriority w:val="99"/>
    <w:semiHidden/>
    <w:rsid w:val="00712C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1446">
      <w:bodyDiv w:val="1"/>
      <w:marLeft w:val="0"/>
      <w:marRight w:val="0"/>
      <w:marTop w:val="0"/>
      <w:marBottom w:val="0"/>
      <w:divBdr>
        <w:top w:val="none" w:sz="0" w:space="0" w:color="auto"/>
        <w:left w:val="none" w:sz="0" w:space="0" w:color="auto"/>
        <w:bottom w:val="none" w:sz="0" w:space="0" w:color="auto"/>
        <w:right w:val="none" w:sz="0" w:space="0" w:color="auto"/>
      </w:divBdr>
    </w:div>
    <w:div w:id="395249933">
      <w:bodyDiv w:val="1"/>
      <w:marLeft w:val="0"/>
      <w:marRight w:val="0"/>
      <w:marTop w:val="0"/>
      <w:marBottom w:val="0"/>
      <w:divBdr>
        <w:top w:val="none" w:sz="0" w:space="0" w:color="auto"/>
        <w:left w:val="none" w:sz="0" w:space="0" w:color="auto"/>
        <w:bottom w:val="none" w:sz="0" w:space="0" w:color="auto"/>
        <w:right w:val="none" w:sz="0" w:space="0" w:color="auto"/>
      </w:divBdr>
    </w:div>
    <w:div w:id="426274040">
      <w:bodyDiv w:val="1"/>
      <w:marLeft w:val="0"/>
      <w:marRight w:val="0"/>
      <w:marTop w:val="0"/>
      <w:marBottom w:val="0"/>
      <w:divBdr>
        <w:top w:val="none" w:sz="0" w:space="0" w:color="auto"/>
        <w:left w:val="none" w:sz="0" w:space="0" w:color="auto"/>
        <w:bottom w:val="none" w:sz="0" w:space="0" w:color="auto"/>
        <w:right w:val="none" w:sz="0" w:space="0" w:color="auto"/>
      </w:divBdr>
    </w:div>
    <w:div w:id="1636443647">
      <w:bodyDiv w:val="1"/>
      <w:marLeft w:val="0"/>
      <w:marRight w:val="0"/>
      <w:marTop w:val="0"/>
      <w:marBottom w:val="0"/>
      <w:divBdr>
        <w:top w:val="none" w:sz="0" w:space="0" w:color="auto"/>
        <w:left w:val="none" w:sz="0" w:space="0" w:color="auto"/>
        <w:bottom w:val="none" w:sz="0" w:space="0" w:color="auto"/>
        <w:right w:val="none" w:sz="0" w:space="0" w:color="auto"/>
      </w:divBdr>
    </w:div>
    <w:div w:id="1802116408">
      <w:bodyDiv w:val="1"/>
      <w:marLeft w:val="0"/>
      <w:marRight w:val="0"/>
      <w:marTop w:val="0"/>
      <w:marBottom w:val="0"/>
      <w:divBdr>
        <w:top w:val="none" w:sz="0" w:space="0" w:color="auto"/>
        <w:left w:val="none" w:sz="0" w:space="0" w:color="auto"/>
        <w:bottom w:val="none" w:sz="0" w:space="0" w:color="auto"/>
        <w:right w:val="none" w:sz="0" w:space="0" w:color="auto"/>
      </w:divBdr>
    </w:div>
    <w:div w:id="183194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34B3EC33B648E8BEA48BDCC70DA260"/>
        <w:category>
          <w:name w:val="General"/>
          <w:gallery w:val="placeholder"/>
        </w:category>
        <w:types>
          <w:type w:val="bbPlcHdr"/>
        </w:types>
        <w:behaviors>
          <w:behavior w:val="content"/>
        </w:behaviors>
        <w:guid w:val="{6D40B52D-A3D8-45A9-BB47-8E60E02B4EF3}"/>
      </w:docPartPr>
      <w:docPartBody>
        <w:p w:rsidR="00DE304B" w:rsidRDefault="00DE304B" w:rsidP="00DE304B">
          <w:pPr>
            <w:pStyle w:val="2134B3EC33B648E8BEA48BDCC70DA260"/>
          </w:pPr>
          <w:r>
            <w:t>[Type the company name]</w:t>
          </w:r>
        </w:p>
      </w:docPartBody>
    </w:docPart>
    <w:docPart>
      <w:docPartPr>
        <w:name w:val="DDA3E2BE07BC434A8E1D8919A875FCF5"/>
        <w:category>
          <w:name w:val="General"/>
          <w:gallery w:val="placeholder"/>
        </w:category>
        <w:types>
          <w:type w:val="bbPlcHdr"/>
        </w:types>
        <w:behaviors>
          <w:behavior w:val="content"/>
        </w:behaviors>
        <w:guid w:val="{74DDA291-8C7F-4CDA-9C86-7F2F892713F3}"/>
      </w:docPartPr>
      <w:docPartBody>
        <w:p w:rsidR="00DE304B" w:rsidRDefault="00DE304B" w:rsidP="00DE304B">
          <w:pPr>
            <w:pStyle w:val="DDA3E2BE07BC434A8E1D8919A875FCF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modern"/>
    <w:pitch w:val="variable"/>
    <w:sig w:usb0="E00002FF" w:usb1="2AC7FDFF" w:usb2="00000016" w:usb3="00000000" w:csb0="0002009F" w:csb1="00000000"/>
  </w:font>
  <w:font w:name="Calibri Light">
    <w:altName w:val="Arial"/>
    <w:charset w:val="00"/>
    <w:family w:val="swiss"/>
    <w:pitch w:val="variable"/>
    <w:sig w:usb0="00000000" w:usb1="C000247B"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04B"/>
    <w:rsid w:val="00102238"/>
    <w:rsid w:val="003F0CDB"/>
    <w:rsid w:val="00413D43"/>
    <w:rsid w:val="00655C84"/>
    <w:rsid w:val="00887419"/>
    <w:rsid w:val="00A77DC0"/>
    <w:rsid w:val="00AD0FE9"/>
    <w:rsid w:val="00B1339E"/>
    <w:rsid w:val="00C1349B"/>
    <w:rsid w:val="00CE38C6"/>
    <w:rsid w:val="00D575B6"/>
    <w:rsid w:val="00DE304B"/>
    <w:rsid w:val="00E20B0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4B3EC33B648E8BEA48BDCC70DA260">
    <w:name w:val="2134B3EC33B648E8BEA48BDCC70DA260"/>
    <w:rsid w:val="00DE304B"/>
  </w:style>
  <w:style w:type="paragraph" w:customStyle="1" w:styleId="DDA3E2BE07BC434A8E1D8919A875FCF5">
    <w:name w:val="DDA3E2BE07BC434A8E1D8919A875FCF5"/>
    <w:rsid w:val="00DE30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4B3EC33B648E8BEA48BDCC70DA260">
    <w:name w:val="2134B3EC33B648E8BEA48BDCC70DA260"/>
    <w:rsid w:val="00DE304B"/>
  </w:style>
  <w:style w:type="paragraph" w:customStyle="1" w:styleId="DDA3E2BE07BC434A8E1D8919A875FCF5">
    <w:name w:val="DDA3E2BE07BC434A8E1D8919A875FCF5"/>
    <w:rsid w:val="00DE3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584A5-5240-49F1-A62D-56C0A350D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30</Pages>
  <Words>3895</Words>
  <Characters>22207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VinaPayroll_HLD_1.0.3</vt:lpstr>
    </vt:vector>
  </TitlesOfParts>
  <Company>CÔNG TY CỔ PHẦN V.B.P.O</Company>
  <LinksUpToDate>false</LinksUpToDate>
  <CharactersWithSpaces>26050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VinaPayroll_HLD_1.0.4</dc:title>
  <dc:creator>tuna</dc:creator>
  <cp:lastModifiedBy>Windows User</cp:lastModifiedBy>
  <cp:revision>15</cp:revision>
  <cp:lastPrinted>2021-08-31T02:04:00Z</cp:lastPrinted>
  <dcterms:created xsi:type="dcterms:W3CDTF">2021-09-06T10:07:00Z</dcterms:created>
  <dcterms:modified xsi:type="dcterms:W3CDTF">2021-11-10T09:33:00Z</dcterms:modified>
</cp:coreProperties>
</file>